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DB9B9D" w14:textId="77777777" w:rsidR="00B1019C" w:rsidRDefault="00F43439" w:rsidP="17F93FE6">
      <w:pPr>
        <w:jc w:val="center"/>
        <w:outlineLvl w:val="1"/>
        <w:divId w:val="497430293"/>
        <w:rPr>
          <w:rFonts w:ascii="Calibri" w:eastAsia="Times New Roman" w:hAnsi="Calibri" w:cs="Calibri"/>
          <w:b/>
          <w:bCs/>
          <w:color w:val="0066CC"/>
          <w:kern w:val="36"/>
          <w:sz w:val="36"/>
          <w:szCs w:val="36"/>
          <w:lang w:val="en-US"/>
        </w:rPr>
      </w:pPr>
      <w:proofErr w:type="gramStart"/>
      <w:r w:rsidRPr="17F93FE6">
        <w:rPr>
          <w:rFonts w:ascii="Calibri" w:eastAsia="Times New Roman" w:hAnsi="Calibri" w:cs="Calibri"/>
          <w:b/>
          <w:bCs/>
          <w:color w:val="0066CC"/>
          <w:kern w:val="36"/>
          <w:sz w:val="36"/>
          <w:szCs w:val="36"/>
          <w:lang w:val="en-US"/>
        </w:rPr>
        <w:t>COBOL-.NET  Converter</w:t>
      </w:r>
      <w:proofErr w:type="gramEnd"/>
    </w:p>
    <w:p w14:paraId="16ED931B" w14:textId="77777777" w:rsidR="00B1019C" w:rsidRDefault="00F43439">
      <w:pPr>
        <w:pStyle w:val="Heading2"/>
        <w:divId w:val="1326787973"/>
        <w:rPr>
          <w:rFonts w:ascii="Calibri" w:eastAsia="Times New Roman" w:hAnsi="Calibri" w:cs="Calibri"/>
          <w:lang w:val="en"/>
        </w:rPr>
      </w:pPr>
      <w:r>
        <w:rPr>
          <w:rFonts w:ascii="Calibri" w:eastAsia="Times New Roman" w:hAnsi="Calibri" w:cs="Calibri"/>
          <w:lang w:val="en"/>
        </w:rPr>
        <w:t>Overview:</w:t>
      </w:r>
    </w:p>
    <w:p w14:paraId="333127B6" w14:textId="09F66BBA" w:rsidR="00B1019C" w:rsidRDefault="00594381" w:rsidP="00594381">
      <w:pPr>
        <w:pStyle w:val="NormalWeb"/>
        <w:divId w:val="1326787973"/>
        <w:rPr>
          <w:rFonts w:ascii="Calibri" w:hAnsi="Calibri" w:cs="Calibri"/>
          <w:color w:val="000000"/>
          <w:sz w:val="22"/>
          <w:szCs w:val="22"/>
          <w:lang w:val="en-US"/>
        </w:rPr>
      </w:pPr>
      <w:ins w:id="0" w:author="Rajesh Bhaskaran(UST,IN)" w:date="2025-08-25T13:20:00Z">
        <w:r>
          <w:rPr>
            <w:rFonts w:ascii="Calibri" w:hAnsi="Calibri" w:cs="Calibri"/>
            <w:color w:val="000000" w:themeColor="text1"/>
            <w:sz w:val="22"/>
            <w:szCs w:val="22"/>
            <w:lang w:val="en-US"/>
          </w:rPr>
          <w:t>Experian</w:t>
        </w:r>
      </w:ins>
      <w:del w:id="1" w:author="Rajesh Bhaskaran(UST,IN)" w:date="2025-08-25T13:20:00Z">
        <w:r w:rsidDel="00594381">
          <w:rPr>
            <w:rFonts w:ascii="Calibri" w:hAnsi="Calibri" w:cs="Calibri"/>
            <w:color w:val="000000" w:themeColor="text1"/>
            <w:sz w:val="22"/>
            <w:szCs w:val="22"/>
            <w:lang w:val="en-US"/>
          </w:rPr>
          <w:delText>Ex</w:delText>
        </w:r>
      </w:del>
      <w:r w:rsidR="00F43439" w:rsidRPr="17F93FE6">
        <w:rPr>
          <w:rFonts w:ascii="Calibri" w:hAnsi="Calibri" w:cs="Calibri"/>
          <w:color w:val="000000" w:themeColor="text1"/>
          <w:sz w:val="22"/>
          <w:szCs w:val="22"/>
          <w:lang w:val="en-US"/>
        </w:rPr>
        <w:t xml:space="preserve"> ha</w:t>
      </w:r>
      <w:ins w:id="2" w:author="Rajesh Bhaskaran(UST,IN)" w:date="2025-08-25T13:21:00Z">
        <w:r>
          <w:rPr>
            <w:rFonts w:ascii="Calibri" w:hAnsi="Calibri" w:cs="Calibri"/>
            <w:color w:val="000000" w:themeColor="text1"/>
            <w:sz w:val="22"/>
            <w:szCs w:val="22"/>
            <w:lang w:val="en-US"/>
          </w:rPr>
          <w:t>s</w:t>
        </w:r>
      </w:ins>
      <w:del w:id="3" w:author="Rajesh Bhaskaran(UST,IN)" w:date="2025-08-25T13:21:00Z">
        <w:r w:rsidR="00F43439" w:rsidRPr="17F93FE6" w:rsidDel="00594381">
          <w:rPr>
            <w:rFonts w:ascii="Calibri" w:hAnsi="Calibri" w:cs="Calibri"/>
            <w:color w:val="000000" w:themeColor="text1"/>
            <w:sz w:val="22"/>
            <w:szCs w:val="22"/>
            <w:lang w:val="en-US"/>
          </w:rPr>
          <w:delText>ve</w:delText>
        </w:r>
      </w:del>
      <w:r w:rsidR="00F43439" w:rsidRPr="17F93FE6">
        <w:rPr>
          <w:rFonts w:ascii="Calibri" w:hAnsi="Calibri" w:cs="Calibri"/>
          <w:color w:val="000000" w:themeColor="text1"/>
          <w:sz w:val="22"/>
          <w:szCs w:val="22"/>
          <w:lang w:val="en-US"/>
        </w:rPr>
        <w:t xml:space="preserve"> substantial</w:t>
      </w:r>
      <w:ins w:id="4" w:author="Rajesh Bhaskaran(UST,IN)" w:date="2025-08-25T13:20:00Z">
        <w:r>
          <w:rPr>
            <w:rFonts w:ascii="Calibri" w:hAnsi="Calibri" w:cs="Calibri"/>
            <w:color w:val="000000" w:themeColor="text1"/>
            <w:sz w:val="22"/>
            <w:szCs w:val="22"/>
            <w:lang w:val="en-US"/>
          </w:rPr>
          <w:t xml:space="preserve"> amount of</w:t>
        </w:r>
      </w:ins>
      <w:r w:rsidR="00F43439" w:rsidRPr="17F93FE6">
        <w:rPr>
          <w:rFonts w:ascii="Calibri" w:hAnsi="Calibri" w:cs="Calibri"/>
          <w:color w:val="000000" w:themeColor="text1"/>
          <w:sz w:val="22"/>
          <w:szCs w:val="22"/>
          <w:lang w:val="en-US"/>
        </w:rPr>
        <w:t xml:space="preserve"> legacy </w:t>
      </w:r>
      <w:ins w:id="5" w:author="Rajesh Bhaskaran(UST,IN)" w:date="2025-08-25T13:22:00Z">
        <w:r>
          <w:rPr>
            <w:rFonts w:ascii="Calibri" w:hAnsi="Calibri" w:cs="Calibri"/>
            <w:color w:val="000000" w:themeColor="text1"/>
            <w:sz w:val="22"/>
            <w:szCs w:val="22"/>
            <w:lang w:val="en-US"/>
          </w:rPr>
          <w:t xml:space="preserve">Mainframe </w:t>
        </w:r>
      </w:ins>
      <w:del w:id="6" w:author="Rajesh Bhaskaran(UST,IN)" w:date="2025-08-25T13:22:00Z">
        <w:r w:rsidR="00F43439" w:rsidRPr="17F93FE6" w:rsidDel="00594381">
          <w:rPr>
            <w:rFonts w:ascii="Calibri" w:hAnsi="Calibri" w:cs="Calibri"/>
            <w:color w:val="000000" w:themeColor="text1"/>
            <w:sz w:val="22"/>
            <w:szCs w:val="22"/>
            <w:lang w:val="en-US"/>
          </w:rPr>
          <w:delText xml:space="preserve">COBOL </w:delText>
        </w:r>
      </w:del>
      <w:r w:rsidR="00F43439" w:rsidRPr="17F93FE6">
        <w:rPr>
          <w:rFonts w:ascii="Calibri" w:hAnsi="Calibri" w:cs="Calibri"/>
          <w:color w:val="000000" w:themeColor="text1"/>
          <w:sz w:val="22"/>
          <w:szCs w:val="22"/>
          <w:lang w:val="en-US"/>
        </w:rPr>
        <w:t>applications running critical business processes</w:t>
      </w:r>
      <w:del w:id="7" w:author="Rajesh Bhaskaran(UST,IN)" w:date="2025-08-25T13:22:00Z">
        <w:r w:rsidR="00F43439" w:rsidRPr="17F93FE6" w:rsidDel="00594381">
          <w:rPr>
            <w:rFonts w:ascii="Calibri" w:hAnsi="Calibri" w:cs="Calibri"/>
            <w:color w:val="000000" w:themeColor="text1"/>
            <w:sz w:val="22"/>
            <w:szCs w:val="22"/>
            <w:lang w:val="en-US"/>
          </w:rPr>
          <w:delText xml:space="preserve"> in mainframe environments</w:delText>
        </w:r>
      </w:del>
      <w:r w:rsidR="00F43439" w:rsidRPr="17F93FE6">
        <w:rPr>
          <w:rFonts w:ascii="Calibri" w:hAnsi="Calibri" w:cs="Calibri"/>
          <w:color w:val="000000" w:themeColor="text1"/>
          <w:sz w:val="22"/>
          <w:szCs w:val="22"/>
          <w:lang w:val="en-US"/>
        </w:rPr>
        <w:t>. Due to aging infrastructure, limited expertise, high maintenance costs</w:t>
      </w:r>
      <w:del w:id="8" w:author="Rajesh Bhaskaran(UST,IN)" w:date="2025-08-25T13:28:00Z">
        <w:r w:rsidR="00F43439" w:rsidRPr="17F93FE6" w:rsidDel="00594381">
          <w:rPr>
            <w:rFonts w:ascii="Calibri" w:hAnsi="Calibri" w:cs="Calibri"/>
            <w:color w:val="000000" w:themeColor="text1"/>
            <w:sz w:val="22"/>
            <w:szCs w:val="22"/>
            <w:lang w:val="en-US"/>
          </w:rPr>
          <w:delText>,</w:delText>
        </w:r>
      </w:del>
      <w:r w:rsidR="00F43439" w:rsidRPr="17F93FE6">
        <w:rPr>
          <w:rFonts w:ascii="Calibri" w:hAnsi="Calibri" w:cs="Calibri"/>
          <w:color w:val="000000" w:themeColor="text1"/>
          <w:sz w:val="22"/>
          <w:szCs w:val="22"/>
          <w:lang w:val="en-US"/>
        </w:rPr>
        <w:t xml:space="preserve"> and challenges in integrating with modern systems, there is a strategic need to modernize these COBOL applications to contemporary .NET 8 </w:t>
      </w:r>
      <w:proofErr w:type="spellStart"/>
      <w:r w:rsidR="00F43439" w:rsidRPr="17F93FE6">
        <w:rPr>
          <w:rFonts w:ascii="Calibri" w:hAnsi="Calibri" w:cs="Calibri"/>
          <w:color w:val="000000" w:themeColor="text1"/>
          <w:sz w:val="22"/>
          <w:szCs w:val="22"/>
          <w:lang w:val="en-US"/>
        </w:rPr>
        <w:t>WebAPI</w:t>
      </w:r>
      <w:proofErr w:type="spellEnd"/>
      <w:r w:rsidR="00F43439" w:rsidRPr="17F93FE6">
        <w:rPr>
          <w:rFonts w:ascii="Calibri" w:hAnsi="Calibri" w:cs="Calibri"/>
          <w:color w:val="000000" w:themeColor="text1"/>
          <w:sz w:val="22"/>
          <w:szCs w:val="22"/>
          <w:lang w:val="en-US"/>
        </w:rPr>
        <w:t xml:space="preserve"> platforms. </w:t>
      </w:r>
      <w:del w:id="9" w:author="Rajesh Bhaskaran(UST,IN)" w:date="2025-08-25T13:21:00Z">
        <w:r w:rsidR="00F43439" w:rsidRPr="17F93FE6" w:rsidDel="00594381">
          <w:rPr>
            <w:rFonts w:ascii="Calibri" w:hAnsi="Calibri" w:cs="Calibri"/>
            <w:color w:val="000000" w:themeColor="text1"/>
            <w:sz w:val="22"/>
            <w:szCs w:val="22"/>
            <w:lang w:val="en-US"/>
          </w:rPr>
          <w:delText>This migration enables organizations to leverage cloud technologies, improve scalability, reduce operational costs, and integrate seamlessly with modern enterprise ecosystems.</w:delText>
        </w:r>
      </w:del>
    </w:p>
    <w:p w14:paraId="7FCD2DBB" w14:textId="77777777" w:rsidR="00B1019C" w:rsidRDefault="00F43439">
      <w:pPr>
        <w:pStyle w:val="Heading2"/>
        <w:divId w:val="1815684144"/>
        <w:rPr>
          <w:rFonts w:ascii="Calibri" w:eastAsia="Times New Roman" w:hAnsi="Calibri" w:cs="Calibri"/>
          <w:lang w:val="en"/>
        </w:rPr>
      </w:pPr>
      <w:r>
        <w:rPr>
          <w:rFonts w:ascii="Calibri" w:eastAsia="Times New Roman" w:hAnsi="Calibri" w:cs="Calibri"/>
          <w:lang w:val="en"/>
        </w:rPr>
        <w:t>Objective:</w:t>
      </w:r>
    </w:p>
    <w:p w14:paraId="7D605D1C" w14:textId="77777777" w:rsidR="00B1019C" w:rsidRDefault="00F43439" w:rsidP="17F93FE6">
      <w:pPr>
        <w:pStyle w:val="NormalWeb"/>
        <w:divId w:val="1815684144"/>
        <w:rPr>
          <w:rFonts w:ascii="Calibri" w:hAnsi="Calibri" w:cs="Calibri"/>
          <w:color w:val="000000"/>
          <w:sz w:val="22"/>
          <w:szCs w:val="22"/>
          <w:lang w:val="en-US"/>
        </w:rPr>
      </w:pPr>
      <w:r w:rsidRPr="17F93FE6">
        <w:rPr>
          <w:rFonts w:ascii="Calibri" w:hAnsi="Calibri" w:cs="Calibri"/>
          <w:color w:val="000000" w:themeColor="text1"/>
          <w:sz w:val="22"/>
          <w:szCs w:val="22"/>
          <w:lang w:val="en-US"/>
        </w:rPr>
        <w:t xml:space="preserve">COBOL programs often contain complex business logic, intricate data structures, </w:t>
      </w:r>
      <w:del w:id="10" w:author="Rajesh Bhaskaran(UST,IN)" w:date="2025-08-25T13:37:00Z">
        <w:r w:rsidRPr="17F93FE6" w:rsidDel="0013422E">
          <w:rPr>
            <w:rFonts w:ascii="Calibri" w:hAnsi="Calibri" w:cs="Calibri"/>
            <w:color w:val="000000" w:themeColor="text1"/>
            <w:sz w:val="22"/>
            <w:szCs w:val="22"/>
            <w:lang w:val="en-US"/>
          </w:rPr>
          <w:delText>and decades of accumulated</w:delText>
        </w:r>
      </w:del>
      <w:r w:rsidRPr="17F93FE6">
        <w:rPr>
          <w:rFonts w:ascii="Calibri" w:hAnsi="Calibri" w:cs="Calibri"/>
          <w:color w:val="000000" w:themeColor="text1"/>
          <w:sz w:val="22"/>
          <w:szCs w:val="22"/>
          <w:lang w:val="en-US"/>
        </w:rPr>
        <w:t xml:space="preserve"> business rules that are challenging to understand and migrate manually. The manual conversion process is time-consuming, error-prone, and requires deep expertise in both legacy COBOL systems and modern .NET technologies. To accelerate and automate this modernization journey, UST has developed a COBOL to .NET 8 </w:t>
      </w:r>
      <w:proofErr w:type="spellStart"/>
      <w:r w:rsidRPr="17F93FE6">
        <w:rPr>
          <w:rFonts w:ascii="Calibri" w:hAnsi="Calibri" w:cs="Calibri"/>
          <w:color w:val="000000" w:themeColor="text1"/>
          <w:sz w:val="22"/>
          <w:szCs w:val="22"/>
          <w:lang w:val="en-US"/>
        </w:rPr>
        <w:t>WebAPI</w:t>
      </w:r>
      <w:proofErr w:type="spellEnd"/>
      <w:r w:rsidRPr="17F93FE6">
        <w:rPr>
          <w:rFonts w:ascii="Calibri" w:hAnsi="Calibri" w:cs="Calibri"/>
          <w:color w:val="000000" w:themeColor="text1"/>
          <w:sz w:val="22"/>
          <w:szCs w:val="22"/>
          <w:lang w:val="en-US"/>
        </w:rPr>
        <w:t xml:space="preserve"> Converter leveraging Generative AI. This solution intelligently analyzes COBOL source code, extracts business logic, identifies data patterns, maps legacy constructs to modern equivalents, and generates production-ready .NET 8 </w:t>
      </w:r>
      <w:proofErr w:type="spellStart"/>
      <w:r w:rsidRPr="17F93FE6">
        <w:rPr>
          <w:rFonts w:ascii="Calibri" w:hAnsi="Calibri" w:cs="Calibri"/>
          <w:color w:val="000000" w:themeColor="text1"/>
          <w:sz w:val="22"/>
          <w:szCs w:val="22"/>
          <w:lang w:val="en-US"/>
        </w:rPr>
        <w:t>WebAPI</w:t>
      </w:r>
      <w:proofErr w:type="spellEnd"/>
      <w:r w:rsidRPr="17F93FE6">
        <w:rPr>
          <w:rFonts w:ascii="Calibri" w:hAnsi="Calibri" w:cs="Calibri"/>
          <w:color w:val="000000" w:themeColor="text1"/>
          <w:sz w:val="22"/>
          <w:szCs w:val="22"/>
          <w:lang w:val="en-US"/>
        </w:rPr>
        <w:t xml:space="preserve"> applications with comprehensive Entity Framework Core integration.</w:t>
      </w:r>
    </w:p>
    <w:p w14:paraId="74E0F6E0" w14:textId="77777777" w:rsidR="00B1019C" w:rsidRDefault="00F43439">
      <w:pPr>
        <w:pStyle w:val="Heading2"/>
        <w:divId w:val="868571861"/>
        <w:rPr>
          <w:rFonts w:ascii="Calibri" w:eastAsia="Times New Roman" w:hAnsi="Calibri" w:cs="Calibri"/>
          <w:lang w:val="en"/>
        </w:rPr>
      </w:pPr>
      <w:r>
        <w:rPr>
          <w:rFonts w:ascii="Calibri" w:eastAsia="Times New Roman" w:hAnsi="Calibri" w:cs="Calibri"/>
          <w:lang w:val="en"/>
        </w:rPr>
        <w:t>Approach:</w:t>
      </w:r>
    </w:p>
    <w:p w14:paraId="756BEB61" w14:textId="372A644E" w:rsidR="00B1019C" w:rsidRDefault="00F43439" w:rsidP="17F93FE6">
      <w:pPr>
        <w:pStyle w:val="NormalWeb"/>
        <w:divId w:val="868571861"/>
        <w:rPr>
          <w:rFonts w:ascii="Calibri" w:hAnsi="Calibri" w:cs="Calibri"/>
          <w:color w:val="000000"/>
          <w:sz w:val="22"/>
          <w:szCs w:val="22"/>
          <w:lang w:val="en-US"/>
        </w:rPr>
      </w:pPr>
      <w:r w:rsidRPr="17F93FE6">
        <w:rPr>
          <w:rFonts w:ascii="Calibri" w:hAnsi="Calibri" w:cs="Calibri"/>
          <w:color w:val="000000" w:themeColor="text1"/>
          <w:sz w:val="22"/>
          <w:szCs w:val="22"/>
          <w:lang w:val="en-US"/>
        </w:rPr>
        <w:t xml:space="preserve">The conversion process </w:t>
      </w:r>
      <w:del w:id="11" w:author="Rajesh Bhaskaran(UST,IN)" w:date="2025-08-25T13:43:00Z">
        <w:r w:rsidRPr="17F93FE6" w:rsidDel="008059BD">
          <w:rPr>
            <w:rFonts w:ascii="Calibri" w:hAnsi="Calibri" w:cs="Calibri"/>
            <w:color w:val="000000" w:themeColor="text1"/>
            <w:sz w:val="22"/>
            <w:szCs w:val="22"/>
            <w:lang w:val="en-US"/>
          </w:rPr>
          <w:delText xml:space="preserve">executed by the system </w:delText>
        </w:r>
      </w:del>
      <w:r w:rsidRPr="17F93FE6">
        <w:rPr>
          <w:rFonts w:ascii="Calibri" w:hAnsi="Calibri" w:cs="Calibri"/>
          <w:color w:val="000000" w:themeColor="text1"/>
          <w:sz w:val="22"/>
          <w:szCs w:val="22"/>
          <w:lang w:val="en-US"/>
        </w:rPr>
        <w:t>comprises</w:t>
      </w:r>
      <w:ins w:id="12" w:author="Rajesh Bhaskaran(UST,IN)" w:date="2025-08-25T13:43:00Z">
        <w:r w:rsidR="008059BD">
          <w:rPr>
            <w:rFonts w:ascii="Calibri" w:hAnsi="Calibri" w:cs="Calibri"/>
            <w:color w:val="000000" w:themeColor="text1"/>
            <w:sz w:val="22"/>
            <w:szCs w:val="22"/>
            <w:lang w:val="en-US"/>
          </w:rPr>
          <w:t xml:space="preserve"> of</w:t>
        </w:r>
      </w:ins>
      <w:r w:rsidRPr="17F93FE6">
        <w:rPr>
          <w:rFonts w:ascii="Calibri" w:hAnsi="Calibri" w:cs="Calibri"/>
          <w:color w:val="000000" w:themeColor="text1"/>
          <w:sz w:val="22"/>
          <w:szCs w:val="22"/>
          <w:lang w:val="en-US"/>
        </w:rPr>
        <w:t xml:space="preserve"> 3 main phases with</w:t>
      </w:r>
      <w:ins w:id="13" w:author="Rajesh Bhaskaran(UST,IN)" w:date="2025-08-25T13:44:00Z">
        <w:r w:rsidR="008059BD">
          <w:rPr>
            <w:rFonts w:ascii="Calibri" w:hAnsi="Calibri" w:cs="Calibri"/>
            <w:color w:val="000000" w:themeColor="text1"/>
            <w:sz w:val="22"/>
            <w:szCs w:val="22"/>
            <w:lang w:val="en-US"/>
          </w:rPr>
          <w:t xml:space="preserve"> </w:t>
        </w:r>
      </w:ins>
      <w:del w:id="14" w:author="Rajesh Bhaskaran(UST,IN)" w:date="2025-08-25T13:44:00Z">
        <w:r w:rsidRPr="17F93FE6" w:rsidDel="008059BD">
          <w:rPr>
            <w:rFonts w:ascii="Calibri" w:hAnsi="Calibri" w:cs="Calibri"/>
            <w:color w:val="000000" w:themeColor="text1"/>
            <w:sz w:val="22"/>
            <w:szCs w:val="22"/>
            <w:lang w:val="en-US"/>
          </w:rPr>
          <w:delText xml:space="preserve"> multiple</w:delText>
        </w:r>
      </w:del>
      <w:r w:rsidRPr="17F93FE6">
        <w:rPr>
          <w:rFonts w:ascii="Calibri" w:hAnsi="Calibri" w:cs="Calibri"/>
          <w:color w:val="000000" w:themeColor="text1"/>
          <w:sz w:val="22"/>
          <w:szCs w:val="22"/>
          <w:lang w:val="en-US"/>
        </w:rPr>
        <w:t xml:space="preserve"> sub-phases</w:t>
      </w:r>
      <w:ins w:id="15" w:author="Rajesh Bhaskaran(UST,IN)" w:date="2025-08-25T13:44:00Z">
        <w:r w:rsidR="008059BD">
          <w:rPr>
            <w:rFonts w:ascii="Calibri" w:hAnsi="Calibri" w:cs="Calibri"/>
            <w:color w:val="000000" w:themeColor="text1"/>
            <w:sz w:val="22"/>
            <w:szCs w:val="22"/>
            <w:lang w:val="en-US"/>
          </w:rPr>
          <w:t xml:space="preserve"> of each phase</w:t>
        </w:r>
      </w:ins>
      <w:r w:rsidRPr="17F93FE6">
        <w:rPr>
          <w:rFonts w:ascii="Calibri" w:hAnsi="Calibri" w:cs="Calibri"/>
          <w:color w:val="000000" w:themeColor="text1"/>
          <w:sz w:val="22"/>
          <w:szCs w:val="22"/>
          <w:lang w:val="en-US"/>
        </w:rPr>
        <w:t>. Each phase builds upon the previous phase's outputs to ensure comprehensive and accurate conversion. The phases and sub-phases are detailed below:</w:t>
      </w:r>
    </w:p>
    <w:tbl>
      <w:tblPr>
        <w:tblW w:w="913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Change w:id="16" w:author="Rajesh Bhaskaran(UST,IN)" w:date="2025-08-25T13:45:00Z">
          <w:tblPr>
            <w:tblW w:w="9137" w:type="dxa"/>
            <w:tblLook w:val="04A0" w:firstRow="1" w:lastRow="0" w:firstColumn="1" w:lastColumn="0" w:noHBand="0" w:noVBand="1"/>
          </w:tblPr>
        </w:tblPrChange>
      </w:tblPr>
      <w:tblGrid>
        <w:gridCol w:w="1171"/>
        <w:gridCol w:w="1764"/>
        <w:gridCol w:w="6202"/>
        <w:tblGridChange w:id="17">
          <w:tblGrid>
            <w:gridCol w:w="3"/>
            <w:gridCol w:w="1168"/>
            <w:gridCol w:w="3"/>
            <w:gridCol w:w="1761"/>
            <w:gridCol w:w="3"/>
            <w:gridCol w:w="6199"/>
            <w:gridCol w:w="3"/>
          </w:tblGrid>
        </w:tblGridChange>
      </w:tblGrid>
      <w:tr w:rsidR="00B1019C" w14:paraId="05BB0FF6" w14:textId="77777777" w:rsidTr="008059BD">
        <w:trPr>
          <w:divId w:val="868571861"/>
          <w:tblHeader/>
          <w:trPrChange w:id="18" w:author="Rajesh Bhaskaran(UST,IN)" w:date="2025-08-25T13:45:00Z">
            <w:trPr>
              <w:gridBefore w:val="1"/>
              <w:divId w:val="868571861"/>
              <w:tblHeader/>
            </w:trPr>
          </w:trPrChange>
        </w:trPr>
        <w:tc>
          <w:tcPr>
            <w:tcW w:w="1171" w:type="dxa"/>
            <w:shd w:val="clear" w:color="auto" w:fill="0066CC"/>
            <w:tcMar>
              <w:top w:w="120" w:type="dxa"/>
              <w:left w:w="120" w:type="dxa"/>
              <w:bottom w:w="120" w:type="dxa"/>
              <w:right w:w="120" w:type="dxa"/>
            </w:tcMar>
            <w:vAlign w:val="center"/>
            <w:hideMark/>
            <w:tcPrChange w:id="19" w:author="Rajesh Bhaskaran(UST,IN)" w:date="2025-08-25T13:45:00Z">
              <w:tcPr>
                <w:tcW w:w="1171" w:type="dxa"/>
                <w:gridSpan w:val="2"/>
                <w:tcBorders>
                  <w:top w:val="single" w:sz="6" w:space="0" w:color="0066CC"/>
                  <w:left w:val="single" w:sz="6" w:space="0" w:color="0066CC"/>
                  <w:bottom w:val="single" w:sz="6" w:space="0" w:color="0066CC"/>
                  <w:right w:val="single" w:sz="6" w:space="0" w:color="0066CC"/>
                </w:tcBorders>
                <w:shd w:val="clear" w:color="auto" w:fill="0066CC"/>
                <w:tcMar>
                  <w:top w:w="120" w:type="dxa"/>
                  <w:left w:w="120" w:type="dxa"/>
                  <w:bottom w:w="120" w:type="dxa"/>
                  <w:right w:w="120" w:type="dxa"/>
                </w:tcMar>
                <w:vAlign w:val="center"/>
                <w:hideMark/>
              </w:tcPr>
            </w:tcPrChange>
          </w:tcPr>
          <w:p w14:paraId="4831D9C1" w14:textId="77777777" w:rsidR="00B1019C" w:rsidRDefault="00F43439">
            <w:pPr>
              <w:spacing w:before="225" w:after="225"/>
              <w:rPr>
                <w:rFonts w:ascii="Calibri" w:eastAsia="Times New Roman" w:hAnsi="Calibri" w:cs="Calibri"/>
                <w:b/>
                <w:bCs/>
                <w:color w:val="FFFFFF"/>
                <w:sz w:val="20"/>
                <w:szCs w:val="20"/>
              </w:rPr>
            </w:pPr>
            <w:r>
              <w:rPr>
                <w:rFonts w:ascii="Calibri" w:eastAsia="Times New Roman" w:hAnsi="Calibri" w:cs="Calibri"/>
                <w:b/>
                <w:bCs/>
                <w:color w:val="FFFFFF"/>
                <w:sz w:val="20"/>
                <w:szCs w:val="20"/>
              </w:rPr>
              <w:t>Phase</w:t>
            </w:r>
          </w:p>
        </w:tc>
        <w:tc>
          <w:tcPr>
            <w:tcW w:w="1764" w:type="dxa"/>
            <w:shd w:val="clear" w:color="auto" w:fill="0066CC"/>
            <w:tcMar>
              <w:top w:w="120" w:type="dxa"/>
              <w:left w:w="120" w:type="dxa"/>
              <w:bottom w:w="120" w:type="dxa"/>
              <w:right w:w="120" w:type="dxa"/>
            </w:tcMar>
            <w:vAlign w:val="center"/>
            <w:hideMark/>
            <w:tcPrChange w:id="20" w:author="Rajesh Bhaskaran(UST,IN)" w:date="2025-08-25T13:45:00Z">
              <w:tcPr>
                <w:tcW w:w="1764" w:type="dxa"/>
                <w:gridSpan w:val="2"/>
                <w:tcBorders>
                  <w:top w:val="single" w:sz="6" w:space="0" w:color="0066CC"/>
                  <w:left w:val="single" w:sz="6" w:space="0" w:color="0066CC"/>
                  <w:bottom w:val="single" w:sz="6" w:space="0" w:color="0066CC"/>
                  <w:right w:val="single" w:sz="6" w:space="0" w:color="0066CC"/>
                </w:tcBorders>
                <w:shd w:val="clear" w:color="auto" w:fill="0066CC"/>
                <w:tcMar>
                  <w:top w:w="120" w:type="dxa"/>
                  <w:left w:w="120" w:type="dxa"/>
                  <w:bottom w:w="120" w:type="dxa"/>
                  <w:right w:w="120" w:type="dxa"/>
                </w:tcMar>
                <w:vAlign w:val="center"/>
                <w:hideMark/>
              </w:tcPr>
            </w:tcPrChange>
          </w:tcPr>
          <w:p w14:paraId="3B7BA225" w14:textId="77777777" w:rsidR="00B1019C" w:rsidRDefault="00F43439">
            <w:pPr>
              <w:spacing w:before="225" w:after="225"/>
              <w:rPr>
                <w:rFonts w:ascii="Calibri" w:eastAsia="Times New Roman" w:hAnsi="Calibri" w:cs="Calibri"/>
                <w:b/>
                <w:bCs/>
                <w:color w:val="FFFFFF"/>
                <w:sz w:val="20"/>
                <w:szCs w:val="20"/>
              </w:rPr>
            </w:pPr>
            <w:r>
              <w:rPr>
                <w:rFonts w:ascii="Calibri" w:eastAsia="Times New Roman" w:hAnsi="Calibri" w:cs="Calibri"/>
                <w:b/>
                <w:bCs/>
                <w:color w:val="FFFFFF"/>
                <w:sz w:val="20"/>
                <w:szCs w:val="20"/>
              </w:rPr>
              <w:t>Sub-phases</w:t>
            </w:r>
          </w:p>
        </w:tc>
        <w:tc>
          <w:tcPr>
            <w:tcW w:w="6202" w:type="dxa"/>
            <w:shd w:val="clear" w:color="auto" w:fill="0066CC"/>
            <w:tcMar>
              <w:top w:w="120" w:type="dxa"/>
              <w:left w:w="120" w:type="dxa"/>
              <w:bottom w:w="120" w:type="dxa"/>
              <w:right w:w="120" w:type="dxa"/>
            </w:tcMar>
            <w:vAlign w:val="center"/>
            <w:hideMark/>
            <w:tcPrChange w:id="21" w:author="Rajesh Bhaskaran(UST,IN)" w:date="2025-08-25T13:45:00Z">
              <w:tcPr>
                <w:tcW w:w="6202" w:type="dxa"/>
                <w:gridSpan w:val="2"/>
                <w:tcBorders>
                  <w:top w:val="single" w:sz="6" w:space="0" w:color="0066CC"/>
                  <w:left w:val="single" w:sz="6" w:space="0" w:color="0066CC"/>
                  <w:bottom w:val="single" w:sz="6" w:space="0" w:color="0066CC"/>
                  <w:right w:val="single" w:sz="6" w:space="0" w:color="0066CC"/>
                </w:tcBorders>
                <w:shd w:val="clear" w:color="auto" w:fill="0066CC"/>
                <w:tcMar>
                  <w:top w:w="120" w:type="dxa"/>
                  <w:left w:w="120" w:type="dxa"/>
                  <w:bottom w:w="120" w:type="dxa"/>
                  <w:right w:w="120" w:type="dxa"/>
                </w:tcMar>
                <w:vAlign w:val="center"/>
                <w:hideMark/>
              </w:tcPr>
            </w:tcPrChange>
          </w:tcPr>
          <w:p w14:paraId="110847E6" w14:textId="77777777" w:rsidR="00B1019C" w:rsidRDefault="00F43439">
            <w:pPr>
              <w:spacing w:before="225" w:after="225"/>
              <w:rPr>
                <w:rFonts w:ascii="Calibri" w:eastAsia="Times New Roman" w:hAnsi="Calibri" w:cs="Calibri"/>
                <w:b/>
                <w:bCs/>
                <w:color w:val="FFFFFF"/>
                <w:sz w:val="20"/>
                <w:szCs w:val="20"/>
              </w:rPr>
            </w:pPr>
            <w:r>
              <w:rPr>
                <w:rFonts w:ascii="Calibri" w:eastAsia="Times New Roman" w:hAnsi="Calibri" w:cs="Calibri"/>
                <w:b/>
                <w:bCs/>
                <w:color w:val="FFFFFF"/>
                <w:sz w:val="20"/>
                <w:szCs w:val="20"/>
              </w:rPr>
              <w:t>Details</w:t>
            </w:r>
          </w:p>
        </w:tc>
      </w:tr>
      <w:tr w:rsidR="00B1019C" w14:paraId="015A58C7" w14:textId="77777777" w:rsidTr="008059BD">
        <w:trPr>
          <w:divId w:val="868571861"/>
          <w:trHeight w:val="1011"/>
          <w:trPrChange w:id="22" w:author="Rajesh Bhaskaran(UST,IN)" w:date="2025-08-25T13:46:00Z">
            <w:trPr>
              <w:gridBefore w:val="1"/>
              <w:divId w:val="868571861"/>
            </w:trPr>
          </w:trPrChange>
        </w:trPr>
        <w:tc>
          <w:tcPr>
            <w:tcW w:w="1171" w:type="dxa"/>
            <w:vMerge w:val="restart"/>
            <w:tcMar>
              <w:top w:w="120" w:type="dxa"/>
              <w:left w:w="120" w:type="dxa"/>
              <w:bottom w:w="120" w:type="dxa"/>
              <w:right w:w="120" w:type="dxa"/>
            </w:tcMar>
            <w:hideMark/>
            <w:tcPrChange w:id="23" w:author="Rajesh Bhaskaran(UST,IN)" w:date="2025-08-25T13:46:00Z">
              <w:tcPr>
                <w:tcW w:w="1171" w:type="dxa"/>
                <w:gridSpan w:val="2"/>
                <w:vMerge w:val="restar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tcPrChange>
          </w:tcPr>
          <w:p w14:paraId="745FF5D4" w14:textId="77777777" w:rsidR="00B1019C" w:rsidRDefault="00F43439">
            <w:pPr>
              <w:spacing w:before="225" w:after="225"/>
              <w:rPr>
                <w:rFonts w:ascii="Calibri" w:eastAsia="Times New Roman" w:hAnsi="Calibri" w:cs="Calibri"/>
                <w:color w:val="000000"/>
                <w:sz w:val="20"/>
                <w:szCs w:val="20"/>
              </w:rPr>
            </w:pPr>
            <w:r>
              <w:rPr>
                <w:rStyle w:val="Strong"/>
                <w:rFonts w:ascii="Calibri" w:eastAsia="Times New Roman" w:hAnsi="Calibri" w:cs="Calibri"/>
                <w:sz w:val="20"/>
                <w:szCs w:val="20"/>
              </w:rPr>
              <w:t>Analysis</w:t>
            </w:r>
          </w:p>
        </w:tc>
        <w:tc>
          <w:tcPr>
            <w:tcW w:w="1764" w:type="dxa"/>
            <w:tcMar>
              <w:top w:w="120" w:type="dxa"/>
              <w:left w:w="120" w:type="dxa"/>
              <w:bottom w:w="120" w:type="dxa"/>
              <w:right w:w="120" w:type="dxa"/>
            </w:tcMar>
            <w:hideMark/>
            <w:tcPrChange w:id="24" w:author="Rajesh Bhaskaran(UST,IN)" w:date="2025-08-25T13:46:00Z">
              <w:tcPr>
                <w:tcW w:w="1764" w:type="dxa"/>
                <w:gridSpan w:val="2"/>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tcPrChange>
          </w:tcPr>
          <w:p w14:paraId="2066BF54" w14:textId="77777777" w:rsidR="00B1019C" w:rsidRDefault="00F43439">
            <w:pPr>
              <w:spacing w:before="225" w:after="225"/>
              <w:rPr>
                <w:rFonts w:ascii="Calibri" w:eastAsia="Times New Roman" w:hAnsi="Calibri" w:cs="Calibri"/>
                <w:color w:val="000000"/>
                <w:sz w:val="20"/>
                <w:szCs w:val="20"/>
              </w:rPr>
            </w:pPr>
            <w:r>
              <w:rPr>
                <w:rFonts w:ascii="Calibri" w:eastAsia="Times New Roman" w:hAnsi="Calibri" w:cs="Calibri"/>
                <w:color w:val="000000"/>
                <w:sz w:val="20"/>
                <w:szCs w:val="20"/>
              </w:rPr>
              <w:t>File Classification</w:t>
            </w:r>
          </w:p>
        </w:tc>
        <w:tc>
          <w:tcPr>
            <w:tcW w:w="6202" w:type="dxa"/>
            <w:tcMar>
              <w:top w:w="120" w:type="dxa"/>
              <w:left w:w="120" w:type="dxa"/>
              <w:bottom w:w="120" w:type="dxa"/>
              <w:right w:w="120" w:type="dxa"/>
            </w:tcMar>
            <w:hideMark/>
            <w:tcPrChange w:id="25" w:author="Rajesh Bhaskaran(UST,IN)" w:date="2025-08-25T13:46:00Z">
              <w:tcPr>
                <w:tcW w:w="6202" w:type="dxa"/>
                <w:gridSpan w:val="2"/>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tcPrChange>
          </w:tcPr>
          <w:p w14:paraId="20C6AFFE" w14:textId="77777777" w:rsidR="00B1019C" w:rsidRDefault="00F43439">
            <w:pPr>
              <w:spacing w:before="225" w:after="225"/>
              <w:rPr>
                <w:rFonts w:ascii="Calibri" w:eastAsia="Times New Roman" w:hAnsi="Calibri" w:cs="Calibri"/>
                <w:color w:val="000000"/>
                <w:sz w:val="20"/>
                <w:szCs w:val="20"/>
              </w:rPr>
            </w:pPr>
            <w:r>
              <w:rPr>
                <w:rFonts w:ascii="Calibri" w:eastAsia="Times New Roman" w:hAnsi="Calibri" w:cs="Calibri"/>
                <w:color w:val="000000"/>
                <w:sz w:val="20"/>
                <w:szCs w:val="20"/>
              </w:rPr>
              <w:t xml:space="preserve">All uploaded COBOL artifacts are classified into categories: COBOL Code, JCL Scripts, Copybooks, </w:t>
            </w:r>
            <w:proofErr w:type="spellStart"/>
            <w:r>
              <w:rPr>
                <w:rFonts w:ascii="Calibri" w:eastAsia="Times New Roman" w:hAnsi="Calibri" w:cs="Calibri"/>
                <w:color w:val="000000"/>
                <w:sz w:val="20"/>
                <w:szCs w:val="20"/>
              </w:rPr>
              <w:t>VSAM</w:t>
            </w:r>
            <w:proofErr w:type="spellEnd"/>
            <w:r>
              <w:rPr>
                <w:rFonts w:ascii="Calibri" w:eastAsia="Times New Roman" w:hAnsi="Calibri" w:cs="Calibri"/>
                <w:color w:val="000000"/>
                <w:sz w:val="20"/>
                <w:szCs w:val="20"/>
              </w:rPr>
              <w:t xml:space="preserve"> Definitions, BMS Maps, Control Files, and Standards Documents</w:t>
            </w:r>
          </w:p>
        </w:tc>
      </w:tr>
      <w:tr w:rsidR="00B1019C" w14:paraId="00AC3D8F" w14:textId="77777777" w:rsidTr="008059BD">
        <w:trPr>
          <w:divId w:val="868571861"/>
          <w:trPrChange w:id="26" w:author="Rajesh Bhaskaran(UST,IN)" w:date="2025-08-25T13:45:00Z">
            <w:trPr>
              <w:gridBefore w:val="1"/>
              <w:divId w:val="868571861"/>
            </w:trPr>
          </w:trPrChange>
        </w:trPr>
        <w:tc>
          <w:tcPr>
            <w:tcW w:w="1171" w:type="dxa"/>
            <w:vMerge/>
            <w:vAlign w:val="center"/>
            <w:hideMark/>
            <w:tcPrChange w:id="27" w:author="Rajesh Bhaskaran(UST,IN)" w:date="2025-08-25T13:45:00Z">
              <w:tcPr>
                <w:tcW w:w="1171" w:type="dxa"/>
                <w:gridSpan w:val="2"/>
                <w:vMerge/>
                <w:vAlign w:val="center"/>
                <w:hideMark/>
              </w:tcPr>
            </w:tcPrChange>
          </w:tcPr>
          <w:p w14:paraId="020C71EF" w14:textId="77777777" w:rsidR="00B1019C" w:rsidRDefault="00B1019C">
            <w:pPr>
              <w:rPr>
                <w:rFonts w:ascii="Calibri" w:eastAsia="Times New Roman" w:hAnsi="Calibri" w:cs="Calibri"/>
                <w:color w:val="000000"/>
                <w:sz w:val="20"/>
                <w:szCs w:val="20"/>
              </w:rPr>
            </w:pPr>
          </w:p>
        </w:tc>
        <w:tc>
          <w:tcPr>
            <w:tcW w:w="1764" w:type="dxa"/>
            <w:tcMar>
              <w:top w:w="120" w:type="dxa"/>
              <w:left w:w="120" w:type="dxa"/>
              <w:bottom w:w="120" w:type="dxa"/>
              <w:right w:w="120" w:type="dxa"/>
            </w:tcMar>
            <w:hideMark/>
            <w:tcPrChange w:id="28" w:author="Rajesh Bhaskaran(UST,IN)" w:date="2025-08-25T13:45:00Z">
              <w:tcPr>
                <w:tcW w:w="1764" w:type="dxa"/>
                <w:gridSpan w:val="2"/>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tcPrChange>
          </w:tcPr>
          <w:p w14:paraId="327B94AD" w14:textId="77777777" w:rsidR="00B1019C" w:rsidRDefault="00F43439">
            <w:pPr>
              <w:spacing w:before="225" w:after="225"/>
              <w:rPr>
                <w:rFonts w:ascii="Calibri" w:eastAsia="Times New Roman" w:hAnsi="Calibri" w:cs="Calibri"/>
                <w:color w:val="000000"/>
                <w:sz w:val="20"/>
                <w:szCs w:val="20"/>
              </w:rPr>
            </w:pPr>
            <w:r>
              <w:rPr>
                <w:rFonts w:ascii="Calibri" w:eastAsia="Times New Roman" w:hAnsi="Calibri" w:cs="Calibri"/>
                <w:color w:val="000000"/>
                <w:sz w:val="20"/>
                <w:szCs w:val="20"/>
              </w:rPr>
              <w:t>COBOL Structure Analysis</w:t>
            </w:r>
          </w:p>
        </w:tc>
        <w:tc>
          <w:tcPr>
            <w:tcW w:w="6202" w:type="dxa"/>
            <w:tcMar>
              <w:top w:w="120" w:type="dxa"/>
              <w:left w:w="120" w:type="dxa"/>
              <w:bottom w:w="120" w:type="dxa"/>
              <w:right w:w="120" w:type="dxa"/>
            </w:tcMar>
            <w:hideMark/>
            <w:tcPrChange w:id="29" w:author="Rajesh Bhaskaran(UST,IN)" w:date="2025-08-25T13:45:00Z">
              <w:tcPr>
                <w:tcW w:w="6202" w:type="dxa"/>
                <w:gridSpan w:val="2"/>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tcPrChange>
          </w:tcPr>
          <w:p w14:paraId="4A036E53" w14:textId="27E1637E" w:rsidR="00B1019C" w:rsidRDefault="00F43439">
            <w:pPr>
              <w:spacing w:before="225" w:after="225"/>
              <w:rPr>
                <w:rFonts w:ascii="Calibri" w:eastAsia="Times New Roman" w:hAnsi="Calibri" w:cs="Calibri"/>
                <w:color w:val="000000"/>
                <w:sz w:val="20"/>
                <w:szCs w:val="20"/>
              </w:rPr>
            </w:pPr>
            <w:del w:id="30" w:author="Rajesh Bhaskaran(UST,IN)" w:date="2025-08-25T13:46:00Z">
              <w:r w:rsidDel="008059BD">
                <w:rPr>
                  <w:rFonts w:ascii="Calibri" w:eastAsia="Times New Roman" w:hAnsi="Calibri" w:cs="Calibri"/>
                  <w:color w:val="000000"/>
                  <w:sz w:val="20"/>
                  <w:szCs w:val="20"/>
                </w:rPr>
                <w:delText>Deep p</w:delText>
              </w:r>
            </w:del>
            <w:ins w:id="31" w:author="Rajesh Bhaskaran(UST,IN)" w:date="2025-08-25T13:46:00Z">
              <w:r w:rsidR="008059BD">
                <w:rPr>
                  <w:rFonts w:ascii="Calibri" w:eastAsia="Times New Roman" w:hAnsi="Calibri" w:cs="Calibri"/>
                  <w:color w:val="000000"/>
                  <w:sz w:val="20"/>
                  <w:szCs w:val="20"/>
                </w:rPr>
                <w:t>P</w:t>
              </w:r>
            </w:ins>
            <w:r>
              <w:rPr>
                <w:rFonts w:ascii="Calibri" w:eastAsia="Times New Roman" w:hAnsi="Calibri" w:cs="Calibri"/>
                <w:color w:val="000000"/>
                <w:sz w:val="20"/>
                <w:szCs w:val="20"/>
              </w:rPr>
              <w:t>arsing of COBOL source code to extract divisions, sections, paragraphs, data structures, business logic, and control flow patterns</w:t>
            </w:r>
          </w:p>
        </w:tc>
      </w:tr>
      <w:tr w:rsidR="00B1019C" w14:paraId="35665BE3" w14:textId="77777777" w:rsidTr="008059BD">
        <w:trPr>
          <w:divId w:val="868571861"/>
          <w:trPrChange w:id="32" w:author="Rajesh Bhaskaran(UST,IN)" w:date="2025-08-25T13:45:00Z">
            <w:trPr>
              <w:gridBefore w:val="1"/>
              <w:divId w:val="868571861"/>
            </w:trPr>
          </w:trPrChange>
        </w:trPr>
        <w:tc>
          <w:tcPr>
            <w:tcW w:w="1171" w:type="dxa"/>
            <w:vMerge/>
            <w:vAlign w:val="center"/>
            <w:hideMark/>
            <w:tcPrChange w:id="33" w:author="Rajesh Bhaskaran(UST,IN)" w:date="2025-08-25T13:45:00Z">
              <w:tcPr>
                <w:tcW w:w="1171" w:type="dxa"/>
                <w:gridSpan w:val="2"/>
                <w:vMerge/>
                <w:vAlign w:val="center"/>
                <w:hideMark/>
              </w:tcPr>
            </w:tcPrChange>
          </w:tcPr>
          <w:p w14:paraId="6AC2592F" w14:textId="77777777" w:rsidR="00B1019C" w:rsidRDefault="00B1019C">
            <w:pPr>
              <w:rPr>
                <w:rFonts w:ascii="Calibri" w:eastAsia="Times New Roman" w:hAnsi="Calibri" w:cs="Calibri"/>
                <w:color w:val="000000"/>
                <w:sz w:val="20"/>
                <w:szCs w:val="20"/>
              </w:rPr>
            </w:pPr>
          </w:p>
        </w:tc>
        <w:tc>
          <w:tcPr>
            <w:tcW w:w="1764" w:type="dxa"/>
            <w:tcMar>
              <w:top w:w="120" w:type="dxa"/>
              <w:left w:w="120" w:type="dxa"/>
              <w:bottom w:w="120" w:type="dxa"/>
              <w:right w:w="120" w:type="dxa"/>
            </w:tcMar>
            <w:hideMark/>
            <w:tcPrChange w:id="34" w:author="Rajesh Bhaskaran(UST,IN)" w:date="2025-08-25T13:45:00Z">
              <w:tcPr>
                <w:tcW w:w="1764" w:type="dxa"/>
                <w:gridSpan w:val="2"/>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tcPrChange>
          </w:tcPr>
          <w:p w14:paraId="3CE44FCB" w14:textId="77777777" w:rsidR="00B1019C" w:rsidRDefault="00F43439">
            <w:pPr>
              <w:spacing w:before="225" w:after="225"/>
              <w:rPr>
                <w:rFonts w:ascii="Calibri" w:eastAsia="Times New Roman" w:hAnsi="Calibri" w:cs="Calibri"/>
                <w:color w:val="000000"/>
                <w:sz w:val="20"/>
                <w:szCs w:val="20"/>
              </w:rPr>
            </w:pPr>
            <w:r>
              <w:rPr>
                <w:rFonts w:ascii="Calibri" w:eastAsia="Times New Roman" w:hAnsi="Calibri" w:cs="Calibri"/>
                <w:color w:val="000000"/>
                <w:sz w:val="20"/>
                <w:szCs w:val="20"/>
              </w:rPr>
              <w:t>Requirements Generation</w:t>
            </w:r>
          </w:p>
        </w:tc>
        <w:tc>
          <w:tcPr>
            <w:tcW w:w="6202" w:type="dxa"/>
            <w:tcMar>
              <w:top w:w="120" w:type="dxa"/>
              <w:left w:w="120" w:type="dxa"/>
              <w:bottom w:w="120" w:type="dxa"/>
              <w:right w:w="120" w:type="dxa"/>
            </w:tcMar>
            <w:hideMark/>
            <w:tcPrChange w:id="35" w:author="Rajesh Bhaskaran(UST,IN)" w:date="2025-08-25T13:45:00Z">
              <w:tcPr>
                <w:tcW w:w="6202" w:type="dxa"/>
                <w:gridSpan w:val="2"/>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tcPrChange>
          </w:tcPr>
          <w:p w14:paraId="1DD5FD62" w14:textId="77777777" w:rsidR="00B1019C" w:rsidRDefault="00F43439">
            <w:pPr>
              <w:spacing w:before="225" w:after="225"/>
              <w:rPr>
                <w:rFonts w:ascii="Calibri" w:eastAsia="Times New Roman" w:hAnsi="Calibri" w:cs="Calibri"/>
                <w:color w:val="000000"/>
                <w:sz w:val="20"/>
                <w:szCs w:val="20"/>
              </w:rPr>
            </w:pPr>
            <w:r>
              <w:rPr>
                <w:rFonts w:ascii="Calibri" w:eastAsia="Times New Roman" w:hAnsi="Calibri" w:cs="Calibri"/>
                <w:color w:val="000000"/>
                <w:sz w:val="20"/>
                <w:szCs w:val="20"/>
              </w:rPr>
              <w:t>AI-powered extraction of business requirements and technical specifications from COBOL source code and associated artifacts</w:t>
            </w:r>
          </w:p>
        </w:tc>
      </w:tr>
      <w:tr w:rsidR="007A7BC8" w14:paraId="60001588" w14:textId="77777777" w:rsidTr="008059BD">
        <w:trPr>
          <w:divId w:val="868571861"/>
          <w:ins w:id="36" w:author="Rajesh Bhaskaran(UST,IN)" w:date="2025-08-25T14:11:00Z"/>
        </w:trPr>
        <w:tc>
          <w:tcPr>
            <w:tcW w:w="1171" w:type="dxa"/>
            <w:vMerge w:val="restart"/>
            <w:tcMar>
              <w:top w:w="120" w:type="dxa"/>
              <w:left w:w="120" w:type="dxa"/>
              <w:bottom w:w="120" w:type="dxa"/>
              <w:right w:w="120" w:type="dxa"/>
            </w:tcMar>
          </w:tcPr>
          <w:p w14:paraId="4BAC5EB5" w14:textId="157FB2AF" w:rsidR="007A7BC8" w:rsidRDefault="007A7BC8" w:rsidP="007A7BC8">
            <w:pPr>
              <w:spacing w:before="225" w:after="225"/>
              <w:rPr>
                <w:ins w:id="37" w:author="Rajesh Bhaskaran(UST,IN)" w:date="2025-08-25T14:11:00Z"/>
                <w:rStyle w:val="Strong"/>
                <w:rFonts w:ascii="Calibri" w:eastAsia="Times New Roman" w:hAnsi="Calibri" w:cs="Calibri"/>
                <w:sz w:val="20"/>
                <w:szCs w:val="20"/>
              </w:rPr>
            </w:pPr>
            <w:r>
              <w:rPr>
                <w:rStyle w:val="Strong"/>
                <w:rFonts w:ascii="Calibri" w:eastAsia="Times New Roman" w:hAnsi="Calibri" w:cs="Calibri"/>
                <w:sz w:val="20"/>
                <w:szCs w:val="20"/>
              </w:rPr>
              <w:t>Conversion</w:t>
            </w:r>
          </w:p>
        </w:tc>
        <w:tc>
          <w:tcPr>
            <w:tcW w:w="1764" w:type="dxa"/>
            <w:tcMar>
              <w:top w:w="120" w:type="dxa"/>
              <w:left w:w="120" w:type="dxa"/>
              <w:bottom w:w="120" w:type="dxa"/>
              <w:right w:w="120" w:type="dxa"/>
            </w:tcMar>
          </w:tcPr>
          <w:p w14:paraId="2EBA237E" w14:textId="0D52DE2F" w:rsidR="007A7BC8" w:rsidRDefault="007A7BC8" w:rsidP="007A7BC8">
            <w:pPr>
              <w:spacing w:before="225" w:after="225"/>
              <w:rPr>
                <w:ins w:id="38" w:author="Rajesh Bhaskaran(UST,IN)" w:date="2025-08-25T14:11:00Z"/>
                <w:rFonts w:ascii="Calibri" w:eastAsia="Times New Roman" w:hAnsi="Calibri" w:cs="Calibri"/>
                <w:color w:val="000000"/>
                <w:sz w:val="20"/>
                <w:szCs w:val="20"/>
              </w:rPr>
            </w:pPr>
            <w:ins w:id="39" w:author="Rajesh Bhaskaran(UST,IN)" w:date="2025-08-25T14:11:00Z">
              <w:r>
                <w:rPr>
                  <w:rFonts w:ascii="Calibri" w:eastAsia="Times New Roman" w:hAnsi="Calibri" w:cs="Calibri"/>
                  <w:color w:val="000000"/>
                  <w:sz w:val="20"/>
                  <w:szCs w:val="20"/>
                </w:rPr>
                <w:t>Target Architecture Design</w:t>
              </w:r>
            </w:ins>
          </w:p>
        </w:tc>
        <w:tc>
          <w:tcPr>
            <w:tcW w:w="6202" w:type="dxa"/>
            <w:tcMar>
              <w:top w:w="120" w:type="dxa"/>
              <w:left w:w="120" w:type="dxa"/>
              <w:bottom w:w="120" w:type="dxa"/>
              <w:right w:w="120" w:type="dxa"/>
            </w:tcMar>
          </w:tcPr>
          <w:p w14:paraId="35F0552B" w14:textId="3F226261" w:rsidR="007A7BC8" w:rsidRDefault="007A7BC8" w:rsidP="007A7BC8">
            <w:pPr>
              <w:spacing w:before="225" w:after="225"/>
              <w:rPr>
                <w:ins w:id="40" w:author="Rajesh Bhaskaran(UST,IN)" w:date="2025-08-25T14:11:00Z"/>
                <w:rFonts w:ascii="Calibri" w:eastAsia="Times New Roman" w:hAnsi="Calibri" w:cs="Calibri"/>
                <w:color w:val="000000"/>
                <w:sz w:val="20"/>
                <w:szCs w:val="20"/>
              </w:rPr>
            </w:pPr>
            <w:ins w:id="41" w:author="Rajesh Bhaskaran(UST,IN)" w:date="2025-08-25T14:11:00Z">
              <w:r>
                <w:rPr>
                  <w:rFonts w:ascii="Calibri" w:eastAsia="Times New Roman" w:hAnsi="Calibri" w:cs="Calibri"/>
                  <w:color w:val="000000"/>
                  <w:sz w:val="20"/>
                  <w:szCs w:val="20"/>
                </w:rPr>
                <w:t xml:space="preserve">Generation of .NET 8 </w:t>
              </w:r>
              <w:proofErr w:type="spellStart"/>
              <w:r>
                <w:rPr>
                  <w:rFonts w:ascii="Calibri" w:eastAsia="Times New Roman" w:hAnsi="Calibri" w:cs="Calibri"/>
                  <w:color w:val="000000"/>
                  <w:sz w:val="20"/>
                  <w:szCs w:val="20"/>
                </w:rPr>
                <w:t>WebAPI</w:t>
              </w:r>
              <w:proofErr w:type="spellEnd"/>
              <w:r>
                <w:rPr>
                  <w:rFonts w:ascii="Calibri" w:eastAsia="Times New Roman" w:hAnsi="Calibri" w:cs="Calibri"/>
                  <w:color w:val="000000"/>
                  <w:sz w:val="20"/>
                  <w:szCs w:val="20"/>
                </w:rPr>
                <w:t xml:space="preserve"> project structure based on </w:t>
              </w:r>
              <w:proofErr w:type="spellStart"/>
              <w:r>
                <w:rPr>
                  <w:rFonts w:ascii="Calibri" w:eastAsia="Times New Roman" w:hAnsi="Calibri" w:cs="Calibri"/>
                  <w:color w:val="000000"/>
                  <w:sz w:val="20"/>
                  <w:szCs w:val="20"/>
                </w:rPr>
                <w:t>analyzed</w:t>
              </w:r>
              <w:proofErr w:type="spellEnd"/>
              <w:r>
                <w:rPr>
                  <w:rFonts w:ascii="Calibri" w:eastAsia="Times New Roman" w:hAnsi="Calibri" w:cs="Calibri"/>
                  <w:color w:val="000000"/>
                  <w:sz w:val="20"/>
                  <w:szCs w:val="20"/>
                </w:rPr>
                <w:t xml:space="preserve"> COBOL components and identified business patterns</w:t>
              </w:r>
            </w:ins>
          </w:p>
        </w:tc>
      </w:tr>
      <w:tr w:rsidR="007A7BC8" w14:paraId="180EF607" w14:textId="77777777" w:rsidTr="00C73D28">
        <w:trPr>
          <w:divId w:val="868571861"/>
        </w:trPr>
        <w:tc>
          <w:tcPr>
            <w:tcW w:w="1171" w:type="dxa"/>
            <w:vMerge/>
            <w:tcMar>
              <w:top w:w="120" w:type="dxa"/>
              <w:left w:w="120" w:type="dxa"/>
              <w:bottom w:w="120" w:type="dxa"/>
              <w:right w:w="120" w:type="dxa"/>
            </w:tcMar>
            <w:hideMark/>
          </w:tcPr>
          <w:p w14:paraId="5442E2C1" w14:textId="5B8B9929" w:rsidR="007A7BC8" w:rsidRDefault="007A7BC8" w:rsidP="007A7BC8">
            <w:pPr>
              <w:spacing w:before="225" w:after="225"/>
              <w:rPr>
                <w:rFonts w:ascii="Calibri" w:eastAsia="Times New Roman" w:hAnsi="Calibri" w:cs="Calibri"/>
                <w:color w:val="000000"/>
                <w:sz w:val="20"/>
                <w:szCs w:val="20"/>
              </w:rPr>
            </w:pPr>
          </w:p>
        </w:tc>
        <w:tc>
          <w:tcPr>
            <w:tcW w:w="1764" w:type="dxa"/>
            <w:tcMar>
              <w:top w:w="120" w:type="dxa"/>
              <w:left w:w="120" w:type="dxa"/>
              <w:bottom w:w="120" w:type="dxa"/>
              <w:right w:w="120" w:type="dxa"/>
            </w:tcMar>
            <w:hideMark/>
          </w:tcPr>
          <w:p w14:paraId="2501D756" w14:textId="77777777" w:rsidR="007A7BC8" w:rsidRDefault="007A7BC8" w:rsidP="007A7BC8">
            <w:pPr>
              <w:spacing w:before="225" w:after="225"/>
              <w:rPr>
                <w:rFonts w:ascii="Calibri" w:eastAsia="Times New Roman" w:hAnsi="Calibri" w:cs="Calibri"/>
                <w:color w:val="000000"/>
                <w:sz w:val="20"/>
                <w:szCs w:val="20"/>
              </w:rPr>
            </w:pPr>
            <w:r>
              <w:rPr>
                <w:rFonts w:ascii="Calibri" w:eastAsia="Times New Roman" w:hAnsi="Calibri" w:cs="Calibri"/>
                <w:color w:val="000000"/>
                <w:sz w:val="20"/>
                <w:szCs w:val="20"/>
              </w:rPr>
              <w:t>Business Logic Mapping</w:t>
            </w:r>
          </w:p>
        </w:tc>
        <w:tc>
          <w:tcPr>
            <w:tcW w:w="6202" w:type="dxa"/>
            <w:tcMar>
              <w:top w:w="120" w:type="dxa"/>
              <w:left w:w="120" w:type="dxa"/>
              <w:bottom w:w="120" w:type="dxa"/>
              <w:right w:w="120" w:type="dxa"/>
            </w:tcMar>
            <w:hideMark/>
          </w:tcPr>
          <w:p w14:paraId="52AED42F" w14:textId="77777777" w:rsidR="007A7BC8" w:rsidRDefault="007A7BC8" w:rsidP="007A7BC8">
            <w:pPr>
              <w:spacing w:before="225" w:after="225"/>
              <w:rPr>
                <w:rFonts w:ascii="Calibri" w:eastAsia="Times New Roman" w:hAnsi="Calibri" w:cs="Calibri"/>
                <w:color w:val="000000"/>
                <w:sz w:val="20"/>
                <w:szCs w:val="20"/>
              </w:rPr>
            </w:pPr>
            <w:r>
              <w:rPr>
                <w:rFonts w:ascii="Calibri" w:eastAsia="Times New Roman" w:hAnsi="Calibri" w:cs="Calibri"/>
                <w:color w:val="000000"/>
                <w:sz w:val="20"/>
                <w:szCs w:val="20"/>
              </w:rPr>
              <w:t>Conversion of COBOL procedure division logic to C# service methods with preserved business rules and validation logic</w:t>
            </w:r>
          </w:p>
        </w:tc>
      </w:tr>
      <w:tr w:rsidR="007A7BC8" w14:paraId="4E69D563" w14:textId="77777777" w:rsidTr="00C73D28">
        <w:trPr>
          <w:divId w:val="868571861"/>
        </w:trPr>
        <w:tc>
          <w:tcPr>
            <w:tcW w:w="1171" w:type="dxa"/>
            <w:vMerge/>
            <w:vAlign w:val="center"/>
            <w:hideMark/>
          </w:tcPr>
          <w:p w14:paraId="1101340D" w14:textId="77777777" w:rsidR="007A7BC8" w:rsidRDefault="007A7BC8" w:rsidP="007A7BC8">
            <w:pPr>
              <w:rPr>
                <w:rFonts w:ascii="Calibri" w:eastAsia="Times New Roman" w:hAnsi="Calibri" w:cs="Calibri"/>
                <w:color w:val="000000"/>
                <w:sz w:val="20"/>
                <w:szCs w:val="20"/>
              </w:rPr>
            </w:pPr>
          </w:p>
        </w:tc>
        <w:tc>
          <w:tcPr>
            <w:tcW w:w="1764" w:type="dxa"/>
            <w:tcMar>
              <w:top w:w="120" w:type="dxa"/>
              <w:left w:w="120" w:type="dxa"/>
              <w:bottom w:w="120" w:type="dxa"/>
              <w:right w:w="120" w:type="dxa"/>
            </w:tcMar>
            <w:hideMark/>
          </w:tcPr>
          <w:p w14:paraId="76369177" w14:textId="77777777" w:rsidR="007A7BC8" w:rsidRDefault="007A7BC8" w:rsidP="007A7BC8">
            <w:pPr>
              <w:spacing w:before="225" w:after="225"/>
              <w:rPr>
                <w:rFonts w:ascii="Calibri" w:eastAsia="Times New Roman" w:hAnsi="Calibri" w:cs="Calibri"/>
                <w:color w:val="000000"/>
                <w:sz w:val="20"/>
                <w:szCs w:val="20"/>
              </w:rPr>
            </w:pPr>
            <w:r>
              <w:rPr>
                <w:rFonts w:ascii="Calibri" w:eastAsia="Times New Roman" w:hAnsi="Calibri" w:cs="Calibri"/>
                <w:color w:val="000000"/>
                <w:sz w:val="20"/>
                <w:szCs w:val="20"/>
              </w:rPr>
              <w:t>Data Structure Migration</w:t>
            </w:r>
          </w:p>
        </w:tc>
        <w:tc>
          <w:tcPr>
            <w:tcW w:w="6202" w:type="dxa"/>
            <w:tcMar>
              <w:top w:w="120" w:type="dxa"/>
              <w:left w:w="120" w:type="dxa"/>
              <w:bottom w:w="120" w:type="dxa"/>
              <w:right w:w="120" w:type="dxa"/>
            </w:tcMar>
            <w:hideMark/>
          </w:tcPr>
          <w:p w14:paraId="26776BA8" w14:textId="77777777" w:rsidR="007A7BC8" w:rsidRDefault="007A7BC8" w:rsidP="007A7BC8">
            <w:pPr>
              <w:spacing w:before="225" w:after="225"/>
              <w:rPr>
                <w:rFonts w:ascii="Calibri" w:eastAsia="Times New Roman" w:hAnsi="Calibri" w:cs="Calibri"/>
                <w:color w:val="000000"/>
                <w:sz w:val="20"/>
                <w:szCs w:val="20"/>
              </w:rPr>
            </w:pPr>
            <w:r>
              <w:rPr>
                <w:rFonts w:ascii="Calibri" w:eastAsia="Times New Roman" w:hAnsi="Calibri" w:cs="Calibri"/>
                <w:color w:val="000000"/>
                <w:sz w:val="20"/>
                <w:szCs w:val="20"/>
              </w:rPr>
              <w:t>Transformation of COBOL data structures to C# entities with Entity Framework Core integration</w:t>
            </w:r>
          </w:p>
        </w:tc>
      </w:tr>
      <w:tr w:rsidR="007A7BC8" w14:paraId="216C9D94" w14:textId="77777777" w:rsidTr="00C73D28">
        <w:trPr>
          <w:divId w:val="868571861"/>
        </w:trPr>
        <w:tc>
          <w:tcPr>
            <w:tcW w:w="1171" w:type="dxa"/>
            <w:vMerge/>
            <w:vAlign w:val="center"/>
            <w:hideMark/>
          </w:tcPr>
          <w:p w14:paraId="4D2C0A23" w14:textId="77777777" w:rsidR="007A7BC8" w:rsidRDefault="007A7BC8" w:rsidP="007A7BC8">
            <w:pPr>
              <w:rPr>
                <w:rFonts w:ascii="Calibri" w:eastAsia="Times New Roman" w:hAnsi="Calibri" w:cs="Calibri"/>
                <w:color w:val="000000"/>
                <w:sz w:val="20"/>
                <w:szCs w:val="20"/>
              </w:rPr>
            </w:pPr>
          </w:p>
        </w:tc>
        <w:tc>
          <w:tcPr>
            <w:tcW w:w="1764" w:type="dxa"/>
            <w:tcMar>
              <w:top w:w="120" w:type="dxa"/>
              <w:left w:w="120" w:type="dxa"/>
              <w:bottom w:w="120" w:type="dxa"/>
              <w:right w:w="120" w:type="dxa"/>
            </w:tcMar>
            <w:hideMark/>
          </w:tcPr>
          <w:p w14:paraId="2D8DAC05" w14:textId="77777777" w:rsidR="007A7BC8" w:rsidRDefault="007A7BC8" w:rsidP="007A7BC8">
            <w:pPr>
              <w:spacing w:before="225" w:after="225"/>
              <w:rPr>
                <w:rFonts w:ascii="Calibri" w:eastAsia="Times New Roman" w:hAnsi="Calibri" w:cs="Calibri"/>
                <w:color w:val="000000"/>
                <w:sz w:val="20"/>
                <w:szCs w:val="20"/>
              </w:rPr>
            </w:pPr>
            <w:r>
              <w:rPr>
                <w:rFonts w:ascii="Calibri" w:eastAsia="Times New Roman" w:hAnsi="Calibri" w:cs="Calibri"/>
                <w:color w:val="000000"/>
                <w:sz w:val="20"/>
                <w:szCs w:val="20"/>
              </w:rPr>
              <w:t>API Endpoint Generation</w:t>
            </w:r>
          </w:p>
        </w:tc>
        <w:tc>
          <w:tcPr>
            <w:tcW w:w="6202" w:type="dxa"/>
            <w:tcMar>
              <w:top w:w="120" w:type="dxa"/>
              <w:left w:w="120" w:type="dxa"/>
              <w:bottom w:w="120" w:type="dxa"/>
              <w:right w:w="120" w:type="dxa"/>
            </w:tcMar>
            <w:hideMark/>
          </w:tcPr>
          <w:p w14:paraId="2F0D0459" w14:textId="77777777" w:rsidR="007A7BC8" w:rsidRDefault="007A7BC8" w:rsidP="007A7BC8">
            <w:pPr>
              <w:spacing w:before="225" w:after="225"/>
              <w:rPr>
                <w:rFonts w:ascii="Calibri" w:eastAsia="Times New Roman" w:hAnsi="Calibri" w:cs="Calibri"/>
                <w:color w:val="000000"/>
                <w:sz w:val="20"/>
                <w:szCs w:val="20"/>
              </w:rPr>
            </w:pPr>
            <w:r>
              <w:rPr>
                <w:rFonts w:ascii="Calibri" w:eastAsia="Times New Roman" w:hAnsi="Calibri" w:cs="Calibri"/>
                <w:color w:val="000000"/>
                <w:sz w:val="20"/>
                <w:szCs w:val="20"/>
              </w:rPr>
              <w:t>Creation of RESTful API controllers based on COBOL program entry points and business functions</w:t>
            </w:r>
          </w:p>
        </w:tc>
      </w:tr>
      <w:tr w:rsidR="007A7BC8" w14:paraId="144A0227" w14:textId="77777777" w:rsidTr="00C73D28">
        <w:trPr>
          <w:divId w:val="868571861"/>
        </w:trPr>
        <w:tc>
          <w:tcPr>
            <w:tcW w:w="1171" w:type="dxa"/>
            <w:vMerge/>
            <w:vAlign w:val="center"/>
            <w:hideMark/>
          </w:tcPr>
          <w:p w14:paraId="5EE60909" w14:textId="77777777" w:rsidR="007A7BC8" w:rsidRDefault="007A7BC8" w:rsidP="007A7BC8">
            <w:pPr>
              <w:rPr>
                <w:rFonts w:ascii="Calibri" w:eastAsia="Times New Roman" w:hAnsi="Calibri" w:cs="Calibri"/>
                <w:color w:val="000000"/>
                <w:sz w:val="20"/>
                <w:szCs w:val="20"/>
              </w:rPr>
            </w:pPr>
          </w:p>
        </w:tc>
        <w:tc>
          <w:tcPr>
            <w:tcW w:w="1764" w:type="dxa"/>
            <w:tcMar>
              <w:top w:w="120" w:type="dxa"/>
              <w:left w:w="120" w:type="dxa"/>
              <w:bottom w:w="120" w:type="dxa"/>
              <w:right w:w="120" w:type="dxa"/>
            </w:tcMar>
            <w:hideMark/>
          </w:tcPr>
          <w:p w14:paraId="39F5890B" w14:textId="77777777" w:rsidR="007A7BC8" w:rsidRDefault="007A7BC8" w:rsidP="007A7BC8">
            <w:pPr>
              <w:spacing w:before="225" w:after="225"/>
              <w:rPr>
                <w:rFonts w:ascii="Calibri" w:eastAsia="Times New Roman" w:hAnsi="Calibri" w:cs="Calibri"/>
                <w:color w:val="000000"/>
                <w:sz w:val="20"/>
                <w:szCs w:val="20"/>
              </w:rPr>
            </w:pPr>
            <w:r>
              <w:rPr>
                <w:rFonts w:ascii="Calibri" w:eastAsia="Times New Roman" w:hAnsi="Calibri" w:cs="Calibri"/>
                <w:color w:val="000000"/>
                <w:sz w:val="20"/>
                <w:szCs w:val="20"/>
              </w:rPr>
              <w:t>Database Integration</w:t>
            </w:r>
          </w:p>
        </w:tc>
        <w:tc>
          <w:tcPr>
            <w:tcW w:w="6202" w:type="dxa"/>
            <w:tcMar>
              <w:top w:w="120" w:type="dxa"/>
              <w:left w:w="120" w:type="dxa"/>
              <w:bottom w:w="120" w:type="dxa"/>
              <w:right w:w="120" w:type="dxa"/>
            </w:tcMar>
            <w:hideMark/>
          </w:tcPr>
          <w:p w14:paraId="1B973E9E" w14:textId="77777777" w:rsidR="007A7BC8" w:rsidRDefault="007A7BC8" w:rsidP="007A7BC8">
            <w:pPr>
              <w:spacing w:before="225" w:after="225"/>
              <w:rPr>
                <w:rFonts w:ascii="Calibri" w:eastAsia="Times New Roman" w:hAnsi="Calibri" w:cs="Calibri"/>
                <w:color w:val="000000"/>
                <w:sz w:val="20"/>
                <w:szCs w:val="20"/>
              </w:rPr>
            </w:pPr>
            <w:r>
              <w:rPr>
                <w:rFonts w:ascii="Calibri" w:eastAsia="Times New Roman" w:hAnsi="Calibri" w:cs="Calibri"/>
                <w:color w:val="000000"/>
                <w:sz w:val="20"/>
                <w:szCs w:val="20"/>
              </w:rPr>
              <w:t>Implementation of Entity Framework Core with proper repository patterns for data access</w:t>
            </w:r>
          </w:p>
        </w:tc>
      </w:tr>
      <w:tr w:rsidR="007A7BC8" w14:paraId="254305C3" w14:textId="77777777" w:rsidTr="008059BD">
        <w:trPr>
          <w:divId w:val="868571861"/>
          <w:trPrChange w:id="42" w:author="Rajesh Bhaskaran(UST,IN)" w:date="2025-08-25T13:45:00Z">
            <w:trPr>
              <w:gridBefore w:val="1"/>
              <w:divId w:val="868571861"/>
            </w:trPr>
          </w:trPrChange>
        </w:trPr>
        <w:tc>
          <w:tcPr>
            <w:tcW w:w="1171" w:type="dxa"/>
            <w:vMerge w:val="restart"/>
            <w:tcMar>
              <w:top w:w="120" w:type="dxa"/>
              <w:left w:w="120" w:type="dxa"/>
              <w:bottom w:w="120" w:type="dxa"/>
              <w:right w:w="120" w:type="dxa"/>
            </w:tcMar>
            <w:hideMark/>
            <w:tcPrChange w:id="43" w:author="Rajesh Bhaskaran(UST,IN)" w:date="2025-08-25T13:45:00Z">
              <w:tcPr>
                <w:tcW w:w="1171" w:type="dxa"/>
                <w:gridSpan w:val="2"/>
                <w:vMerge w:val="restar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tcPrChange>
          </w:tcPr>
          <w:p w14:paraId="764141F8" w14:textId="77777777" w:rsidR="007A7BC8" w:rsidRDefault="007A7BC8" w:rsidP="007A7BC8">
            <w:pPr>
              <w:spacing w:before="225" w:after="225"/>
              <w:rPr>
                <w:rFonts w:ascii="Calibri" w:eastAsia="Times New Roman" w:hAnsi="Calibri" w:cs="Calibri"/>
                <w:color w:val="000000"/>
                <w:sz w:val="20"/>
                <w:szCs w:val="20"/>
              </w:rPr>
            </w:pPr>
            <w:r>
              <w:rPr>
                <w:rStyle w:val="Strong"/>
                <w:rFonts w:ascii="Calibri" w:eastAsia="Times New Roman" w:hAnsi="Calibri" w:cs="Calibri"/>
                <w:sz w:val="20"/>
                <w:szCs w:val="20"/>
              </w:rPr>
              <w:t>Validation</w:t>
            </w:r>
          </w:p>
        </w:tc>
        <w:tc>
          <w:tcPr>
            <w:tcW w:w="1764" w:type="dxa"/>
            <w:tcMar>
              <w:top w:w="120" w:type="dxa"/>
              <w:left w:w="120" w:type="dxa"/>
              <w:bottom w:w="120" w:type="dxa"/>
              <w:right w:w="120" w:type="dxa"/>
            </w:tcMar>
            <w:hideMark/>
            <w:tcPrChange w:id="44" w:author="Rajesh Bhaskaran(UST,IN)" w:date="2025-08-25T13:45:00Z">
              <w:tcPr>
                <w:tcW w:w="1764" w:type="dxa"/>
                <w:gridSpan w:val="2"/>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tcPrChange>
          </w:tcPr>
          <w:p w14:paraId="408CC2F3" w14:textId="77777777" w:rsidR="007A7BC8" w:rsidRDefault="007A7BC8" w:rsidP="007A7BC8">
            <w:pPr>
              <w:spacing w:before="225" w:after="225"/>
              <w:rPr>
                <w:rFonts w:ascii="Calibri" w:eastAsia="Times New Roman" w:hAnsi="Calibri" w:cs="Calibri"/>
                <w:color w:val="000000"/>
                <w:sz w:val="20"/>
                <w:szCs w:val="20"/>
              </w:rPr>
            </w:pPr>
            <w:r>
              <w:rPr>
                <w:rFonts w:ascii="Calibri" w:eastAsia="Times New Roman" w:hAnsi="Calibri" w:cs="Calibri"/>
                <w:color w:val="000000"/>
                <w:sz w:val="20"/>
                <w:szCs w:val="20"/>
              </w:rPr>
              <w:t>Unit Test Generation</w:t>
            </w:r>
          </w:p>
        </w:tc>
        <w:tc>
          <w:tcPr>
            <w:tcW w:w="6202" w:type="dxa"/>
            <w:tcMar>
              <w:top w:w="120" w:type="dxa"/>
              <w:left w:w="120" w:type="dxa"/>
              <w:bottom w:w="120" w:type="dxa"/>
              <w:right w:w="120" w:type="dxa"/>
            </w:tcMar>
            <w:hideMark/>
            <w:tcPrChange w:id="45" w:author="Rajesh Bhaskaran(UST,IN)" w:date="2025-08-25T13:45:00Z">
              <w:tcPr>
                <w:tcW w:w="6202" w:type="dxa"/>
                <w:gridSpan w:val="2"/>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tcPrChange>
          </w:tcPr>
          <w:p w14:paraId="731FC7DB" w14:textId="77777777" w:rsidR="007A7BC8" w:rsidRDefault="007A7BC8" w:rsidP="007A7BC8">
            <w:pPr>
              <w:spacing w:before="225" w:after="225"/>
              <w:rPr>
                <w:rFonts w:ascii="Calibri" w:eastAsia="Times New Roman" w:hAnsi="Calibri" w:cs="Calibri"/>
                <w:color w:val="000000"/>
                <w:sz w:val="20"/>
                <w:szCs w:val="20"/>
              </w:rPr>
            </w:pPr>
            <w:r>
              <w:rPr>
                <w:rFonts w:ascii="Calibri" w:eastAsia="Times New Roman" w:hAnsi="Calibri" w:cs="Calibri"/>
                <w:color w:val="000000"/>
                <w:sz w:val="20"/>
                <w:szCs w:val="20"/>
              </w:rPr>
              <w:t>Automated creation of comprehensive unit tests for all generated C# components</w:t>
            </w:r>
          </w:p>
        </w:tc>
      </w:tr>
      <w:tr w:rsidR="007A7BC8" w14:paraId="5BAEF89D" w14:textId="77777777" w:rsidTr="008059BD">
        <w:trPr>
          <w:divId w:val="868571861"/>
          <w:trPrChange w:id="46" w:author="Rajesh Bhaskaran(UST,IN)" w:date="2025-08-25T13:45:00Z">
            <w:trPr>
              <w:gridBefore w:val="1"/>
              <w:divId w:val="868571861"/>
            </w:trPr>
          </w:trPrChange>
        </w:trPr>
        <w:tc>
          <w:tcPr>
            <w:tcW w:w="1171" w:type="dxa"/>
            <w:vMerge/>
            <w:vAlign w:val="center"/>
            <w:hideMark/>
            <w:tcPrChange w:id="47" w:author="Rajesh Bhaskaran(UST,IN)" w:date="2025-08-25T13:45:00Z">
              <w:tcPr>
                <w:tcW w:w="1171" w:type="dxa"/>
                <w:gridSpan w:val="2"/>
                <w:vMerge/>
                <w:vAlign w:val="center"/>
                <w:hideMark/>
              </w:tcPr>
            </w:tcPrChange>
          </w:tcPr>
          <w:p w14:paraId="1740BE38" w14:textId="77777777" w:rsidR="007A7BC8" w:rsidRDefault="007A7BC8" w:rsidP="007A7BC8">
            <w:pPr>
              <w:rPr>
                <w:rFonts w:ascii="Calibri" w:eastAsia="Times New Roman" w:hAnsi="Calibri" w:cs="Calibri"/>
                <w:color w:val="000000"/>
                <w:sz w:val="20"/>
                <w:szCs w:val="20"/>
              </w:rPr>
            </w:pPr>
          </w:p>
        </w:tc>
        <w:tc>
          <w:tcPr>
            <w:tcW w:w="1764" w:type="dxa"/>
            <w:tcMar>
              <w:top w:w="120" w:type="dxa"/>
              <w:left w:w="120" w:type="dxa"/>
              <w:bottom w:w="120" w:type="dxa"/>
              <w:right w:w="120" w:type="dxa"/>
            </w:tcMar>
            <w:hideMark/>
            <w:tcPrChange w:id="48" w:author="Rajesh Bhaskaran(UST,IN)" w:date="2025-08-25T13:45:00Z">
              <w:tcPr>
                <w:tcW w:w="1764" w:type="dxa"/>
                <w:gridSpan w:val="2"/>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tcPrChange>
          </w:tcPr>
          <w:p w14:paraId="29CE1C8C" w14:textId="77777777" w:rsidR="007A7BC8" w:rsidRDefault="007A7BC8" w:rsidP="007A7BC8">
            <w:pPr>
              <w:spacing w:before="225" w:after="225"/>
              <w:rPr>
                <w:rFonts w:ascii="Calibri" w:eastAsia="Times New Roman" w:hAnsi="Calibri" w:cs="Calibri"/>
                <w:color w:val="000000"/>
                <w:sz w:val="20"/>
                <w:szCs w:val="20"/>
              </w:rPr>
            </w:pPr>
            <w:r>
              <w:rPr>
                <w:rFonts w:ascii="Calibri" w:eastAsia="Times New Roman" w:hAnsi="Calibri" w:cs="Calibri"/>
                <w:color w:val="000000"/>
                <w:sz w:val="20"/>
                <w:szCs w:val="20"/>
              </w:rPr>
              <w:t>Functional Test Creation</w:t>
            </w:r>
          </w:p>
        </w:tc>
        <w:tc>
          <w:tcPr>
            <w:tcW w:w="6202" w:type="dxa"/>
            <w:tcMar>
              <w:top w:w="120" w:type="dxa"/>
              <w:left w:w="120" w:type="dxa"/>
              <w:bottom w:w="120" w:type="dxa"/>
              <w:right w:w="120" w:type="dxa"/>
            </w:tcMar>
            <w:hideMark/>
            <w:tcPrChange w:id="49" w:author="Rajesh Bhaskaran(UST,IN)" w:date="2025-08-25T13:45:00Z">
              <w:tcPr>
                <w:tcW w:w="6202" w:type="dxa"/>
                <w:gridSpan w:val="2"/>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tcPrChange>
          </w:tcPr>
          <w:p w14:paraId="6329F528" w14:textId="77777777" w:rsidR="007A7BC8" w:rsidRDefault="007A7BC8" w:rsidP="007A7BC8">
            <w:pPr>
              <w:spacing w:before="225" w:after="225"/>
              <w:rPr>
                <w:rFonts w:ascii="Calibri" w:eastAsia="Times New Roman" w:hAnsi="Calibri" w:cs="Calibri"/>
                <w:color w:val="000000"/>
                <w:sz w:val="20"/>
                <w:szCs w:val="20"/>
              </w:rPr>
            </w:pPr>
            <w:r>
              <w:rPr>
                <w:rFonts w:ascii="Calibri" w:eastAsia="Times New Roman" w:hAnsi="Calibri" w:cs="Calibri"/>
                <w:color w:val="000000"/>
                <w:sz w:val="20"/>
                <w:szCs w:val="20"/>
              </w:rPr>
              <w:t>Generation of functional test cases based on extracted business requirements</w:t>
            </w:r>
          </w:p>
        </w:tc>
      </w:tr>
    </w:tbl>
    <w:p w14:paraId="7E5FEE2C" w14:textId="4F17CF1F" w:rsidR="35BFAA9C" w:rsidRDefault="35BFAA9C"/>
    <w:p w14:paraId="4723D766" w14:textId="3B0034A2" w:rsidR="35BFAA9C" w:rsidRDefault="35BFAA9C" w:rsidP="35BFAA9C">
      <w:pPr>
        <w:pStyle w:val="Heading2"/>
        <w:rPr>
          <w:rFonts w:ascii="Calibri" w:eastAsia="Times New Roman" w:hAnsi="Calibri" w:cs="Calibri"/>
          <w:lang w:val="en"/>
        </w:rPr>
      </w:pPr>
    </w:p>
    <w:p w14:paraId="3176B567" w14:textId="7FD568F7" w:rsidR="35BFAA9C" w:rsidRDefault="35BFAA9C" w:rsidP="35BFAA9C">
      <w:pPr>
        <w:pStyle w:val="Heading2"/>
        <w:rPr>
          <w:rFonts w:ascii="Calibri" w:eastAsia="Times New Roman" w:hAnsi="Calibri" w:cs="Calibri"/>
          <w:lang w:val="en"/>
        </w:rPr>
      </w:pPr>
    </w:p>
    <w:p w14:paraId="4BAA389B" w14:textId="201F9C36" w:rsidR="35BFAA9C" w:rsidRDefault="35BFAA9C" w:rsidP="35BFAA9C">
      <w:pPr>
        <w:pStyle w:val="Heading2"/>
        <w:rPr>
          <w:rFonts w:ascii="Calibri" w:eastAsia="Times New Roman" w:hAnsi="Calibri" w:cs="Calibri"/>
          <w:lang w:val="en"/>
        </w:rPr>
      </w:pPr>
    </w:p>
    <w:p w14:paraId="02D218A7" w14:textId="4A74566D" w:rsidR="35BFAA9C" w:rsidRDefault="35BFAA9C" w:rsidP="35BFAA9C">
      <w:pPr>
        <w:pStyle w:val="Heading2"/>
        <w:rPr>
          <w:rFonts w:ascii="Calibri" w:eastAsia="Times New Roman" w:hAnsi="Calibri" w:cs="Calibri"/>
          <w:lang w:val="en"/>
        </w:rPr>
      </w:pPr>
    </w:p>
    <w:p w14:paraId="7201F1F0" w14:textId="77777777" w:rsidR="00B1019C" w:rsidRDefault="00F43439">
      <w:pPr>
        <w:pStyle w:val="Heading2"/>
        <w:divId w:val="679620125"/>
        <w:rPr>
          <w:rFonts w:ascii="Calibri" w:eastAsia="Times New Roman" w:hAnsi="Calibri" w:cs="Calibri"/>
          <w:lang w:val="en"/>
        </w:rPr>
      </w:pPr>
      <w:r>
        <w:rPr>
          <w:rFonts w:ascii="Calibri" w:eastAsia="Times New Roman" w:hAnsi="Calibri" w:cs="Calibri"/>
          <w:lang w:val="en"/>
        </w:rPr>
        <w:t>Details of Each Phase:</w:t>
      </w:r>
    </w:p>
    <w:p w14:paraId="4FAB72EE" w14:textId="77777777" w:rsidR="00B1019C" w:rsidRDefault="00F43439" w:rsidP="35BFAA9C">
      <w:pPr>
        <w:pStyle w:val="Heading3"/>
        <w:divId w:val="679620125"/>
        <w:rPr>
          <w:rFonts w:ascii="Calibri" w:eastAsia="Times New Roman" w:hAnsi="Calibri" w:cs="Calibri"/>
          <w:lang w:val="en"/>
        </w:rPr>
      </w:pPr>
      <w:r w:rsidRPr="35BFAA9C">
        <w:rPr>
          <w:rFonts w:ascii="Calibri" w:eastAsia="Times New Roman" w:hAnsi="Calibri" w:cs="Calibri"/>
          <w:lang w:val="en"/>
        </w:rPr>
        <w:t>Analysis Phase:</w:t>
      </w:r>
    </w:p>
    <w:p w14:paraId="68E304B3" w14:textId="032F0096" w:rsidR="008B6055" w:rsidRPr="008B6055" w:rsidRDefault="008B6055" w:rsidP="008B6055">
      <w:pPr>
        <w:pStyle w:val="NormalWeb"/>
        <w:jc w:val="left"/>
        <w:divId w:val="679620125"/>
        <w:rPr>
          <w:ins w:id="50" w:author="Rajesh Bhaskaran(UST,IN)" w:date="2025-08-25T13:52:00Z"/>
          <w:rFonts w:ascii="Calibri" w:hAnsi="Calibri" w:cs="Calibri"/>
          <w:color w:val="000000" w:themeColor="text1"/>
          <w:rPrChange w:id="51" w:author="Rajesh Bhaskaran(UST,IN)" w:date="2025-08-25T13:53:00Z">
            <w:rPr>
              <w:ins w:id="52" w:author="Rajesh Bhaskaran(UST,IN)" w:date="2025-08-25T13:52:00Z"/>
              <w:rStyle w:val="Strong"/>
              <w:rFonts w:ascii="Calibri" w:hAnsi="Calibri" w:cs="Calibri"/>
              <w:sz w:val="22"/>
              <w:szCs w:val="22"/>
              <w:lang w:val="en"/>
            </w:rPr>
          </w:rPrChange>
        </w:rPr>
      </w:pPr>
      <w:ins w:id="53" w:author="Rajesh Bhaskaran(UST,IN)" w:date="2025-08-25T13:52:00Z">
        <w:r w:rsidRPr="008B6055">
          <w:rPr>
            <w:rFonts w:ascii="Calibri" w:hAnsi="Calibri" w:cs="Calibri"/>
            <w:color w:val="000000" w:themeColor="text1"/>
            <w:rPrChange w:id="54" w:author="Rajesh Bhaskaran(UST,IN)" w:date="2025-08-25T13:53:00Z">
              <w:rPr>
                <w:rStyle w:val="Strong"/>
                <w:rFonts w:ascii="Calibri" w:hAnsi="Calibri" w:cs="Calibri"/>
                <w:sz w:val="22"/>
                <w:szCs w:val="22"/>
                <w:lang w:val="en"/>
              </w:rPr>
            </w:rPrChange>
          </w:rPr>
          <w:t xml:space="preserve">The Analysis phase involves a comprehensive assessment of </w:t>
        </w:r>
      </w:ins>
      <w:ins w:id="55" w:author="Rajesh Bhaskaran(UST,IN)" w:date="2025-08-25T13:53:00Z">
        <w:r>
          <w:rPr>
            <w:rFonts w:ascii="Calibri" w:hAnsi="Calibri" w:cs="Calibri"/>
            <w:color w:val="000000" w:themeColor="text1"/>
          </w:rPr>
          <w:t>the</w:t>
        </w:r>
      </w:ins>
      <w:ins w:id="56" w:author="Rajesh Bhaskaran(UST,IN)" w:date="2025-08-25T13:52:00Z">
        <w:r w:rsidRPr="008B6055">
          <w:rPr>
            <w:rFonts w:ascii="Calibri" w:hAnsi="Calibri" w:cs="Calibri"/>
            <w:color w:val="000000" w:themeColor="text1"/>
            <w:rPrChange w:id="57" w:author="Rajesh Bhaskaran(UST,IN)" w:date="2025-08-25T13:53:00Z">
              <w:rPr>
                <w:rStyle w:val="Strong"/>
                <w:rFonts w:ascii="Calibri" w:hAnsi="Calibri" w:cs="Calibri"/>
                <w:sz w:val="22"/>
                <w:szCs w:val="22"/>
                <w:lang w:val="en"/>
              </w:rPr>
            </w:rPrChange>
          </w:rPr>
          <w:t xml:space="preserve"> COBOL </w:t>
        </w:r>
      </w:ins>
      <w:ins w:id="58" w:author="Rajesh Bhaskaran(UST,IN)" w:date="2025-08-25T13:53:00Z">
        <w:r>
          <w:rPr>
            <w:rFonts w:ascii="Calibri" w:hAnsi="Calibri" w:cs="Calibri"/>
            <w:color w:val="000000" w:themeColor="text1"/>
          </w:rPr>
          <w:t>program</w:t>
        </w:r>
      </w:ins>
      <w:ins w:id="59" w:author="Rajesh Bhaskaran(UST,IN)" w:date="2025-08-25T13:52:00Z">
        <w:r w:rsidRPr="008B6055">
          <w:rPr>
            <w:rFonts w:ascii="Calibri" w:hAnsi="Calibri" w:cs="Calibri"/>
            <w:color w:val="000000" w:themeColor="text1"/>
            <w:rPrChange w:id="60" w:author="Rajesh Bhaskaran(UST,IN)" w:date="2025-08-25T13:53:00Z">
              <w:rPr>
                <w:rStyle w:val="Strong"/>
                <w:rFonts w:ascii="Calibri" w:hAnsi="Calibri" w:cs="Calibri"/>
                <w:sz w:val="22"/>
                <w:szCs w:val="22"/>
                <w:lang w:val="en"/>
              </w:rPr>
            </w:rPrChange>
          </w:rPr>
          <w:t xml:space="preserve"> to understand </w:t>
        </w:r>
      </w:ins>
      <w:ins w:id="61" w:author="Rajesh Bhaskaran(UST,IN)" w:date="2025-08-25T13:54:00Z">
        <w:r>
          <w:rPr>
            <w:rFonts w:ascii="Calibri" w:hAnsi="Calibri" w:cs="Calibri"/>
            <w:color w:val="000000" w:themeColor="text1"/>
          </w:rPr>
          <w:t>its</w:t>
        </w:r>
      </w:ins>
      <w:ins w:id="62" w:author="Rajesh Bhaskaran(UST,IN)" w:date="2025-08-25T13:52:00Z">
        <w:r w:rsidRPr="008B6055">
          <w:rPr>
            <w:rFonts w:ascii="Calibri" w:hAnsi="Calibri" w:cs="Calibri"/>
            <w:color w:val="000000" w:themeColor="text1"/>
            <w:rPrChange w:id="63" w:author="Rajesh Bhaskaran(UST,IN)" w:date="2025-08-25T13:53:00Z">
              <w:rPr>
                <w:rStyle w:val="Strong"/>
                <w:rFonts w:ascii="Calibri" w:hAnsi="Calibri" w:cs="Calibri"/>
                <w:sz w:val="22"/>
                <w:szCs w:val="22"/>
                <w:lang w:val="en"/>
              </w:rPr>
            </w:rPrChange>
          </w:rPr>
          <w:t xml:space="preserve"> functionality, dependencies, and business logic. This phase includes inventorying codebases, identifying integration points with other systems, and evaluating technical debt to prioritize modernization efforts. By mapping out these elements, the Analysis phase ensures a clear roadmap for converting legacy systems to a modern .NET 8 </w:t>
        </w:r>
        <w:proofErr w:type="spellStart"/>
        <w:r w:rsidRPr="008B6055">
          <w:rPr>
            <w:rFonts w:ascii="Calibri" w:hAnsi="Calibri" w:cs="Calibri"/>
            <w:color w:val="000000" w:themeColor="text1"/>
            <w:rPrChange w:id="64" w:author="Rajesh Bhaskaran(UST,IN)" w:date="2025-08-25T13:53:00Z">
              <w:rPr>
                <w:rStyle w:val="Strong"/>
                <w:rFonts w:ascii="Calibri" w:hAnsi="Calibri" w:cs="Calibri"/>
                <w:sz w:val="22"/>
                <w:szCs w:val="22"/>
                <w:lang w:val="en"/>
              </w:rPr>
            </w:rPrChange>
          </w:rPr>
          <w:t>WebAPI</w:t>
        </w:r>
        <w:proofErr w:type="spellEnd"/>
        <w:r w:rsidRPr="008B6055">
          <w:rPr>
            <w:rFonts w:ascii="Calibri" w:hAnsi="Calibri" w:cs="Calibri"/>
            <w:color w:val="000000" w:themeColor="text1"/>
            <w:rPrChange w:id="65" w:author="Rajesh Bhaskaran(UST,IN)" w:date="2025-08-25T13:53:00Z">
              <w:rPr>
                <w:rStyle w:val="Strong"/>
                <w:rFonts w:ascii="Calibri" w:hAnsi="Calibri" w:cs="Calibri"/>
                <w:sz w:val="22"/>
                <w:szCs w:val="22"/>
                <w:lang w:val="en"/>
              </w:rPr>
            </w:rPrChange>
          </w:rPr>
          <w:t xml:space="preserve"> platform while mitigating risks.</w:t>
        </w:r>
      </w:ins>
    </w:p>
    <w:p w14:paraId="580AF55B" w14:textId="14BCD443" w:rsidR="008B6055" w:rsidRPr="008B6055" w:rsidRDefault="008B6055" w:rsidP="35BFAA9C">
      <w:pPr>
        <w:pStyle w:val="NormalWeb"/>
        <w:jc w:val="left"/>
        <w:divId w:val="679620125"/>
        <w:rPr>
          <w:ins w:id="66" w:author="Rajesh Bhaskaran(UST,IN)" w:date="2025-08-25T13:52:00Z"/>
          <w:rFonts w:ascii="Calibri" w:hAnsi="Calibri" w:cs="Calibri"/>
          <w:color w:val="000000" w:themeColor="text1"/>
          <w:rPrChange w:id="67" w:author="Rajesh Bhaskaran(UST,IN)" w:date="2025-08-25T13:55:00Z">
            <w:rPr>
              <w:ins w:id="68" w:author="Rajesh Bhaskaran(UST,IN)" w:date="2025-08-25T13:52:00Z"/>
              <w:rStyle w:val="Strong"/>
              <w:rFonts w:ascii="Calibri" w:hAnsi="Calibri" w:cs="Calibri"/>
              <w:sz w:val="22"/>
              <w:szCs w:val="22"/>
              <w:lang w:val="en"/>
            </w:rPr>
          </w:rPrChange>
        </w:rPr>
      </w:pPr>
      <w:ins w:id="69" w:author="Rajesh Bhaskaran(UST,IN)" w:date="2025-08-25T13:54:00Z">
        <w:r w:rsidRPr="008B6055">
          <w:rPr>
            <w:rFonts w:ascii="Calibri" w:hAnsi="Calibri" w:cs="Calibri"/>
            <w:color w:val="000000" w:themeColor="text1"/>
            <w:rPrChange w:id="70" w:author="Rajesh Bhaskaran(UST,IN)" w:date="2025-08-25T13:55:00Z">
              <w:rPr>
                <w:rStyle w:val="Strong"/>
                <w:rFonts w:ascii="Calibri" w:hAnsi="Calibri" w:cs="Calibri"/>
                <w:b w:val="0"/>
                <w:bCs w:val="0"/>
                <w:sz w:val="22"/>
                <w:szCs w:val="22"/>
                <w:lang w:val="en"/>
              </w:rPr>
            </w:rPrChange>
          </w:rPr>
          <w:t>The analysis phase include</w:t>
        </w:r>
      </w:ins>
      <w:ins w:id="71" w:author="Rajesh Bhaskaran(UST,IN)" w:date="2025-08-25T13:55:00Z">
        <w:r>
          <w:rPr>
            <w:rFonts w:ascii="Calibri" w:hAnsi="Calibri" w:cs="Calibri"/>
            <w:color w:val="000000" w:themeColor="text1"/>
          </w:rPr>
          <w:t>s</w:t>
        </w:r>
      </w:ins>
      <w:ins w:id="72" w:author="Rajesh Bhaskaran(UST,IN)" w:date="2025-08-25T13:54:00Z">
        <w:r w:rsidRPr="008B6055">
          <w:rPr>
            <w:rFonts w:ascii="Calibri" w:hAnsi="Calibri" w:cs="Calibri"/>
            <w:color w:val="000000" w:themeColor="text1"/>
            <w:rPrChange w:id="73" w:author="Rajesh Bhaskaran(UST,IN)" w:date="2025-08-25T13:55:00Z">
              <w:rPr>
                <w:rStyle w:val="Strong"/>
                <w:rFonts w:ascii="Calibri" w:hAnsi="Calibri" w:cs="Calibri"/>
                <w:b w:val="0"/>
                <w:bCs w:val="0"/>
                <w:sz w:val="22"/>
                <w:szCs w:val="22"/>
                <w:lang w:val="en"/>
              </w:rPr>
            </w:rPrChange>
          </w:rPr>
          <w:t xml:space="preserve"> the following sub-phases</w:t>
        </w:r>
      </w:ins>
    </w:p>
    <w:p w14:paraId="7F650047" w14:textId="660E922F" w:rsidR="00B1019C" w:rsidRDefault="00F43439" w:rsidP="35BFAA9C">
      <w:pPr>
        <w:pStyle w:val="NormalWeb"/>
        <w:jc w:val="left"/>
        <w:divId w:val="679620125"/>
        <w:rPr>
          <w:rFonts w:ascii="Calibri" w:hAnsi="Calibri" w:cs="Calibri"/>
          <w:color w:val="000000"/>
          <w:sz w:val="22"/>
          <w:szCs w:val="22"/>
          <w:lang w:val="en"/>
        </w:rPr>
      </w:pPr>
      <w:r w:rsidRPr="35BFAA9C">
        <w:rPr>
          <w:rStyle w:val="Strong"/>
          <w:rFonts w:ascii="Calibri" w:hAnsi="Calibri" w:cs="Calibri"/>
          <w:sz w:val="22"/>
          <w:szCs w:val="22"/>
          <w:lang w:val="en"/>
        </w:rPr>
        <w:t>File Classification:</w:t>
      </w:r>
    </w:p>
    <w:p w14:paraId="60C8B29B" w14:textId="3D51F33A" w:rsidR="00B1019C" w:rsidRDefault="008B6055" w:rsidP="35BFAA9C">
      <w:pPr>
        <w:pStyle w:val="NormalWeb"/>
        <w:jc w:val="left"/>
        <w:divId w:val="679620125"/>
        <w:rPr>
          <w:rFonts w:ascii="Calibri" w:hAnsi="Calibri" w:cs="Calibri"/>
          <w:color w:val="000000"/>
          <w:sz w:val="22"/>
          <w:szCs w:val="22"/>
          <w:lang w:val="en"/>
        </w:rPr>
      </w:pPr>
      <w:ins w:id="74" w:author="Rajesh Bhaskaran(UST,IN)" w:date="2025-08-25T13:56:00Z">
        <w:r>
          <w:rPr>
            <w:rFonts w:ascii="Calibri" w:hAnsi="Calibri" w:cs="Calibri"/>
            <w:color w:val="000000" w:themeColor="text1"/>
            <w:sz w:val="22"/>
            <w:szCs w:val="22"/>
            <w:lang w:val="en"/>
          </w:rPr>
          <w:t xml:space="preserve">This phase involves </w:t>
        </w:r>
      </w:ins>
      <w:ins w:id="75" w:author="Rajesh Bhaskaran(UST,IN)" w:date="2025-08-25T13:57:00Z">
        <w:r>
          <w:rPr>
            <w:rFonts w:ascii="Calibri" w:hAnsi="Calibri" w:cs="Calibri"/>
            <w:color w:val="000000" w:themeColor="text1"/>
            <w:sz w:val="22"/>
            <w:szCs w:val="22"/>
            <w:lang w:val="en"/>
          </w:rPr>
          <w:t>identifying</w:t>
        </w:r>
      </w:ins>
      <w:del w:id="76" w:author="Rajesh Bhaskaran(UST,IN)" w:date="2025-08-25T13:56:00Z">
        <w:r w:rsidR="00F43439" w:rsidRPr="35BFAA9C" w:rsidDel="008B6055">
          <w:rPr>
            <w:rFonts w:ascii="Calibri" w:hAnsi="Calibri" w:cs="Calibri"/>
            <w:color w:val="000000" w:themeColor="text1"/>
            <w:sz w:val="22"/>
            <w:szCs w:val="22"/>
            <w:lang w:val="en"/>
          </w:rPr>
          <w:delText>The system supports multiple</w:delText>
        </w:r>
      </w:del>
      <w:r w:rsidR="00F43439" w:rsidRPr="35BFAA9C">
        <w:rPr>
          <w:rFonts w:ascii="Calibri" w:hAnsi="Calibri" w:cs="Calibri"/>
          <w:color w:val="000000" w:themeColor="text1"/>
          <w:sz w:val="22"/>
          <w:szCs w:val="22"/>
          <w:lang w:val="en"/>
        </w:rPr>
        <w:t xml:space="preserve"> COBOL-related file types</w:t>
      </w:r>
      <w:ins w:id="77" w:author="Rajesh Bhaskaran(UST,IN)" w:date="2025-08-25T13:57:00Z">
        <w:r>
          <w:rPr>
            <w:rFonts w:ascii="Calibri" w:hAnsi="Calibri" w:cs="Calibri"/>
            <w:color w:val="000000" w:themeColor="text1"/>
            <w:sz w:val="22"/>
            <w:szCs w:val="22"/>
            <w:lang w:val="en"/>
          </w:rPr>
          <w:t xml:space="preserve"> within the said program </w:t>
        </w:r>
      </w:ins>
      <w:del w:id="78" w:author="Rajesh Bhaskaran(UST,IN)" w:date="2025-08-25T13:57:00Z">
        <w:r w:rsidR="00F43439" w:rsidRPr="35BFAA9C" w:rsidDel="008B6055">
          <w:rPr>
            <w:rFonts w:ascii="Calibri" w:hAnsi="Calibri" w:cs="Calibri"/>
            <w:color w:val="000000" w:themeColor="text1"/>
            <w:sz w:val="22"/>
            <w:szCs w:val="22"/>
            <w:lang w:val="en"/>
          </w:rPr>
          <w:delText xml:space="preserve"> </w:delText>
        </w:r>
      </w:del>
      <w:r w:rsidR="00F43439" w:rsidRPr="35BFAA9C">
        <w:rPr>
          <w:rFonts w:ascii="Calibri" w:hAnsi="Calibri" w:cs="Calibri"/>
          <w:color w:val="000000" w:themeColor="text1"/>
          <w:sz w:val="22"/>
          <w:szCs w:val="22"/>
          <w:lang w:val="en"/>
        </w:rPr>
        <w:t xml:space="preserve">and automatically classifies </w:t>
      </w:r>
      <w:ins w:id="79" w:author="Rajesh Bhaskaran(UST,IN)" w:date="2025-08-25T13:57:00Z">
        <w:r>
          <w:rPr>
            <w:rFonts w:ascii="Calibri" w:hAnsi="Calibri" w:cs="Calibri"/>
            <w:color w:val="000000" w:themeColor="text1"/>
            <w:sz w:val="22"/>
            <w:szCs w:val="22"/>
            <w:lang w:val="en"/>
          </w:rPr>
          <w:t>them into the categories given below</w:t>
        </w:r>
      </w:ins>
      <w:del w:id="80" w:author="Rajesh Bhaskaran(UST,IN)" w:date="2025-08-25T13:57:00Z">
        <w:r w:rsidR="00F43439" w:rsidRPr="35BFAA9C" w:rsidDel="008B6055">
          <w:rPr>
            <w:rFonts w:ascii="Calibri" w:hAnsi="Calibri" w:cs="Calibri"/>
            <w:color w:val="000000" w:themeColor="text1"/>
            <w:sz w:val="22"/>
            <w:szCs w:val="22"/>
            <w:lang w:val="en"/>
          </w:rPr>
          <w:delText>uploaded content:</w:delText>
        </w:r>
      </w:del>
    </w:p>
    <w:p w14:paraId="0E78C63E" w14:textId="77777777" w:rsidR="00B1019C" w:rsidRDefault="00F43439" w:rsidP="35BFAA9C">
      <w:pPr>
        <w:numPr>
          <w:ilvl w:val="0"/>
          <w:numId w:val="1"/>
        </w:numPr>
        <w:spacing w:before="100" w:beforeAutospacing="1" w:after="75"/>
        <w:divId w:val="679620125"/>
        <w:rPr>
          <w:rFonts w:ascii="Calibri" w:eastAsia="Times New Roman" w:hAnsi="Calibri" w:cs="Calibri"/>
          <w:color w:val="000000"/>
          <w:sz w:val="22"/>
          <w:szCs w:val="22"/>
          <w:lang w:val="en-US"/>
        </w:rPr>
      </w:pPr>
      <w:r w:rsidRPr="35BFAA9C">
        <w:rPr>
          <w:rStyle w:val="Strong"/>
          <w:rFonts w:ascii="Calibri" w:eastAsia="Times New Roman" w:hAnsi="Calibri" w:cs="Calibri"/>
          <w:sz w:val="22"/>
          <w:szCs w:val="22"/>
          <w:lang w:val="en-US"/>
        </w:rPr>
        <w:t>COBOL Source Code:</w:t>
      </w:r>
      <w:r w:rsidRPr="35BFAA9C">
        <w:rPr>
          <w:rFonts w:ascii="Calibri" w:eastAsia="Times New Roman" w:hAnsi="Calibri" w:cs="Calibri"/>
          <w:color w:val="000000" w:themeColor="text1"/>
          <w:sz w:val="22"/>
          <w:szCs w:val="22"/>
          <w:lang w:val="en-US"/>
        </w:rPr>
        <w:t xml:space="preserve"> Main program files </w:t>
      </w:r>
      <w:proofErr w:type="gramStart"/>
      <w:r w:rsidRPr="35BFAA9C">
        <w:rPr>
          <w:rFonts w:ascii="Calibri" w:eastAsia="Times New Roman" w:hAnsi="Calibri" w:cs="Calibri"/>
          <w:color w:val="000000" w:themeColor="text1"/>
          <w:sz w:val="22"/>
          <w:szCs w:val="22"/>
          <w:lang w:val="en-US"/>
        </w:rPr>
        <w:t>(.</w:t>
      </w:r>
      <w:proofErr w:type="spellStart"/>
      <w:r w:rsidRPr="35BFAA9C">
        <w:rPr>
          <w:rFonts w:ascii="Calibri" w:eastAsia="Times New Roman" w:hAnsi="Calibri" w:cs="Calibri"/>
          <w:color w:val="000000" w:themeColor="text1"/>
          <w:sz w:val="22"/>
          <w:szCs w:val="22"/>
          <w:lang w:val="en-US"/>
        </w:rPr>
        <w:t>cbl</w:t>
      </w:r>
      <w:proofErr w:type="spellEnd"/>
      <w:proofErr w:type="gramEnd"/>
      <w:r w:rsidRPr="35BFAA9C">
        <w:rPr>
          <w:rFonts w:ascii="Calibri" w:eastAsia="Times New Roman" w:hAnsi="Calibri" w:cs="Calibri"/>
          <w:color w:val="000000" w:themeColor="text1"/>
          <w:sz w:val="22"/>
          <w:szCs w:val="22"/>
          <w:lang w:val="en-US"/>
        </w:rPr>
        <w:t>, .</w:t>
      </w:r>
      <w:proofErr w:type="spellStart"/>
      <w:r w:rsidRPr="35BFAA9C">
        <w:rPr>
          <w:rFonts w:ascii="Calibri" w:eastAsia="Times New Roman" w:hAnsi="Calibri" w:cs="Calibri"/>
          <w:color w:val="000000" w:themeColor="text1"/>
          <w:sz w:val="22"/>
          <w:szCs w:val="22"/>
          <w:lang w:val="en-US"/>
        </w:rPr>
        <w:t>cobol</w:t>
      </w:r>
      <w:proofErr w:type="spellEnd"/>
      <w:r w:rsidRPr="35BFAA9C">
        <w:rPr>
          <w:rFonts w:ascii="Calibri" w:eastAsia="Times New Roman" w:hAnsi="Calibri" w:cs="Calibri"/>
          <w:color w:val="000000" w:themeColor="text1"/>
          <w:sz w:val="22"/>
          <w:szCs w:val="22"/>
          <w:lang w:val="en-US"/>
        </w:rPr>
        <w:t>, .cob) containing business logic</w:t>
      </w:r>
    </w:p>
    <w:p w14:paraId="4A59FB82" w14:textId="77777777" w:rsidR="00B1019C" w:rsidRDefault="00F43439" w:rsidP="35BFAA9C">
      <w:pPr>
        <w:numPr>
          <w:ilvl w:val="0"/>
          <w:numId w:val="1"/>
        </w:numPr>
        <w:spacing w:before="100" w:beforeAutospacing="1" w:after="75"/>
        <w:divId w:val="679620125"/>
        <w:rPr>
          <w:rFonts w:ascii="Calibri" w:eastAsia="Times New Roman" w:hAnsi="Calibri" w:cs="Calibri"/>
          <w:color w:val="000000"/>
          <w:sz w:val="22"/>
          <w:szCs w:val="22"/>
          <w:lang w:val="en-US"/>
        </w:rPr>
      </w:pPr>
      <w:r w:rsidRPr="35BFAA9C">
        <w:rPr>
          <w:rStyle w:val="Strong"/>
          <w:rFonts w:ascii="Calibri" w:eastAsia="Times New Roman" w:hAnsi="Calibri" w:cs="Calibri"/>
          <w:sz w:val="22"/>
          <w:szCs w:val="22"/>
          <w:lang w:val="en-US"/>
        </w:rPr>
        <w:t>JCL Scripts:</w:t>
      </w:r>
      <w:r w:rsidRPr="35BFAA9C">
        <w:rPr>
          <w:rFonts w:ascii="Calibri" w:eastAsia="Times New Roman" w:hAnsi="Calibri" w:cs="Calibri"/>
          <w:color w:val="000000" w:themeColor="text1"/>
          <w:sz w:val="22"/>
          <w:szCs w:val="22"/>
          <w:lang w:val="en-US"/>
        </w:rPr>
        <w:t xml:space="preserve"> Job Control Language files (.</w:t>
      </w:r>
      <w:proofErr w:type="spellStart"/>
      <w:r w:rsidRPr="35BFAA9C">
        <w:rPr>
          <w:rFonts w:ascii="Calibri" w:eastAsia="Times New Roman" w:hAnsi="Calibri" w:cs="Calibri"/>
          <w:color w:val="000000" w:themeColor="text1"/>
          <w:sz w:val="22"/>
          <w:szCs w:val="22"/>
          <w:lang w:val="en-US"/>
        </w:rPr>
        <w:t>jcl</w:t>
      </w:r>
      <w:proofErr w:type="spellEnd"/>
      <w:r w:rsidRPr="35BFAA9C">
        <w:rPr>
          <w:rFonts w:ascii="Calibri" w:eastAsia="Times New Roman" w:hAnsi="Calibri" w:cs="Calibri"/>
          <w:color w:val="000000" w:themeColor="text1"/>
          <w:sz w:val="22"/>
          <w:szCs w:val="22"/>
          <w:lang w:val="en-US"/>
        </w:rPr>
        <w:t>) for batch processing and system operations</w:t>
      </w:r>
    </w:p>
    <w:p w14:paraId="791292E6" w14:textId="77777777" w:rsidR="00B1019C" w:rsidRDefault="00F43439" w:rsidP="35BFAA9C">
      <w:pPr>
        <w:numPr>
          <w:ilvl w:val="0"/>
          <w:numId w:val="1"/>
        </w:numPr>
        <w:spacing w:before="100" w:beforeAutospacing="1" w:after="75"/>
        <w:divId w:val="679620125"/>
        <w:rPr>
          <w:rFonts w:ascii="Calibri" w:eastAsia="Times New Roman" w:hAnsi="Calibri" w:cs="Calibri"/>
          <w:color w:val="000000"/>
          <w:sz w:val="22"/>
          <w:szCs w:val="22"/>
          <w:lang w:val="en-US"/>
        </w:rPr>
      </w:pPr>
      <w:r w:rsidRPr="35BFAA9C">
        <w:rPr>
          <w:rStyle w:val="Strong"/>
          <w:rFonts w:ascii="Calibri" w:eastAsia="Times New Roman" w:hAnsi="Calibri" w:cs="Calibri"/>
          <w:sz w:val="22"/>
          <w:szCs w:val="22"/>
          <w:lang w:val="en-US"/>
        </w:rPr>
        <w:t>Copybooks:</w:t>
      </w:r>
      <w:r w:rsidRPr="35BFAA9C">
        <w:rPr>
          <w:rFonts w:ascii="Calibri" w:eastAsia="Times New Roman" w:hAnsi="Calibri" w:cs="Calibri"/>
          <w:color w:val="000000" w:themeColor="text1"/>
          <w:sz w:val="22"/>
          <w:szCs w:val="22"/>
          <w:lang w:val="en-US"/>
        </w:rPr>
        <w:t xml:space="preserve"> Reusable data structure definitions (.</w:t>
      </w:r>
      <w:proofErr w:type="spellStart"/>
      <w:r w:rsidRPr="35BFAA9C">
        <w:rPr>
          <w:rFonts w:ascii="Calibri" w:eastAsia="Times New Roman" w:hAnsi="Calibri" w:cs="Calibri"/>
          <w:color w:val="000000" w:themeColor="text1"/>
          <w:sz w:val="22"/>
          <w:szCs w:val="22"/>
          <w:lang w:val="en-US"/>
        </w:rPr>
        <w:t>cpy</w:t>
      </w:r>
      <w:proofErr w:type="spellEnd"/>
      <w:r w:rsidRPr="35BFAA9C">
        <w:rPr>
          <w:rFonts w:ascii="Calibri" w:eastAsia="Times New Roman" w:hAnsi="Calibri" w:cs="Calibri"/>
          <w:color w:val="000000" w:themeColor="text1"/>
          <w:sz w:val="22"/>
          <w:szCs w:val="22"/>
          <w:lang w:val="en-US"/>
        </w:rPr>
        <w:t>) shared across programs</w:t>
      </w:r>
    </w:p>
    <w:p w14:paraId="589A783D" w14:textId="77777777" w:rsidR="00B1019C" w:rsidRDefault="00F43439" w:rsidP="35BFAA9C">
      <w:pPr>
        <w:numPr>
          <w:ilvl w:val="0"/>
          <w:numId w:val="1"/>
        </w:numPr>
        <w:spacing w:before="100" w:beforeAutospacing="1" w:after="75"/>
        <w:divId w:val="679620125"/>
        <w:rPr>
          <w:rFonts w:ascii="Calibri" w:eastAsia="Times New Roman" w:hAnsi="Calibri" w:cs="Calibri"/>
          <w:color w:val="000000"/>
          <w:sz w:val="22"/>
          <w:szCs w:val="22"/>
          <w:lang w:val="en"/>
        </w:rPr>
      </w:pPr>
      <w:proofErr w:type="spellStart"/>
      <w:r w:rsidRPr="35BFAA9C">
        <w:rPr>
          <w:rStyle w:val="Strong"/>
          <w:rFonts w:ascii="Calibri" w:eastAsia="Times New Roman" w:hAnsi="Calibri" w:cs="Calibri"/>
          <w:sz w:val="22"/>
          <w:szCs w:val="22"/>
          <w:lang w:val="en"/>
        </w:rPr>
        <w:t>VSAM</w:t>
      </w:r>
      <w:proofErr w:type="spellEnd"/>
      <w:r w:rsidRPr="35BFAA9C">
        <w:rPr>
          <w:rStyle w:val="Strong"/>
          <w:rFonts w:ascii="Calibri" w:eastAsia="Times New Roman" w:hAnsi="Calibri" w:cs="Calibri"/>
          <w:sz w:val="22"/>
          <w:szCs w:val="22"/>
          <w:lang w:val="en"/>
        </w:rPr>
        <w:t xml:space="preserve"> Definitions:</w:t>
      </w:r>
      <w:r w:rsidRPr="35BFAA9C">
        <w:rPr>
          <w:rFonts w:ascii="Calibri" w:eastAsia="Times New Roman" w:hAnsi="Calibri" w:cs="Calibri"/>
          <w:color w:val="000000" w:themeColor="text1"/>
          <w:sz w:val="22"/>
          <w:szCs w:val="22"/>
          <w:lang w:val="en"/>
        </w:rPr>
        <w:t xml:space="preserve"> Virtual Storage Access Method file definitions for data storage</w:t>
      </w:r>
    </w:p>
    <w:p w14:paraId="3903B193" w14:textId="77777777" w:rsidR="00B1019C" w:rsidRDefault="00F43439" w:rsidP="35BFAA9C">
      <w:pPr>
        <w:numPr>
          <w:ilvl w:val="0"/>
          <w:numId w:val="1"/>
        </w:numPr>
        <w:spacing w:before="100" w:beforeAutospacing="1" w:after="75"/>
        <w:divId w:val="679620125"/>
        <w:rPr>
          <w:rFonts w:ascii="Calibri" w:eastAsia="Times New Roman" w:hAnsi="Calibri" w:cs="Calibri"/>
          <w:color w:val="000000"/>
          <w:sz w:val="22"/>
          <w:szCs w:val="22"/>
          <w:lang w:val="en"/>
        </w:rPr>
      </w:pPr>
      <w:r w:rsidRPr="35BFAA9C">
        <w:rPr>
          <w:rStyle w:val="Strong"/>
          <w:rFonts w:ascii="Calibri" w:eastAsia="Times New Roman" w:hAnsi="Calibri" w:cs="Calibri"/>
          <w:sz w:val="22"/>
          <w:szCs w:val="22"/>
          <w:lang w:val="en"/>
        </w:rPr>
        <w:t>BMS Maps:</w:t>
      </w:r>
      <w:r w:rsidRPr="35BFAA9C">
        <w:rPr>
          <w:rFonts w:ascii="Calibri" w:eastAsia="Times New Roman" w:hAnsi="Calibri" w:cs="Calibri"/>
          <w:color w:val="000000" w:themeColor="text1"/>
          <w:sz w:val="22"/>
          <w:szCs w:val="22"/>
          <w:lang w:val="en"/>
        </w:rPr>
        <w:t xml:space="preserve"> </w:t>
      </w:r>
      <w:proofErr w:type="spellStart"/>
      <w:r w:rsidRPr="35BFAA9C">
        <w:rPr>
          <w:rFonts w:ascii="Calibri" w:eastAsia="Times New Roman" w:hAnsi="Calibri" w:cs="Calibri"/>
          <w:color w:val="000000" w:themeColor="text1"/>
          <w:sz w:val="22"/>
          <w:szCs w:val="22"/>
          <w:lang w:val="en"/>
        </w:rPr>
        <w:t>CICS</w:t>
      </w:r>
      <w:proofErr w:type="spellEnd"/>
      <w:r w:rsidRPr="35BFAA9C">
        <w:rPr>
          <w:rFonts w:ascii="Calibri" w:eastAsia="Times New Roman" w:hAnsi="Calibri" w:cs="Calibri"/>
          <w:color w:val="000000" w:themeColor="text1"/>
          <w:sz w:val="22"/>
          <w:szCs w:val="22"/>
          <w:lang w:val="en"/>
        </w:rPr>
        <w:t xml:space="preserve"> screen definitions for user interface components</w:t>
      </w:r>
    </w:p>
    <w:p w14:paraId="5DC02014" w14:textId="77777777" w:rsidR="00B1019C" w:rsidRDefault="00F43439" w:rsidP="35BFAA9C">
      <w:pPr>
        <w:numPr>
          <w:ilvl w:val="0"/>
          <w:numId w:val="1"/>
        </w:numPr>
        <w:spacing w:before="100" w:beforeAutospacing="1" w:after="75"/>
        <w:divId w:val="679620125"/>
        <w:rPr>
          <w:rFonts w:ascii="Calibri" w:eastAsia="Times New Roman" w:hAnsi="Calibri" w:cs="Calibri"/>
          <w:color w:val="000000"/>
          <w:sz w:val="22"/>
          <w:szCs w:val="22"/>
          <w:lang w:val="en-US"/>
        </w:rPr>
      </w:pPr>
      <w:r w:rsidRPr="35BFAA9C">
        <w:rPr>
          <w:rStyle w:val="Strong"/>
          <w:rFonts w:ascii="Calibri" w:eastAsia="Times New Roman" w:hAnsi="Calibri" w:cs="Calibri"/>
          <w:sz w:val="22"/>
          <w:szCs w:val="22"/>
          <w:lang w:val="en-US"/>
        </w:rPr>
        <w:t>Control Files:</w:t>
      </w:r>
      <w:r w:rsidRPr="35BFAA9C">
        <w:rPr>
          <w:rFonts w:ascii="Calibri" w:eastAsia="Times New Roman" w:hAnsi="Calibri" w:cs="Calibri"/>
          <w:color w:val="000000" w:themeColor="text1"/>
          <w:sz w:val="22"/>
          <w:szCs w:val="22"/>
          <w:lang w:val="en-US"/>
        </w:rPr>
        <w:t xml:space="preserve"> Configuration and parameter files </w:t>
      </w:r>
      <w:proofErr w:type="gramStart"/>
      <w:r w:rsidRPr="35BFAA9C">
        <w:rPr>
          <w:rFonts w:ascii="Calibri" w:eastAsia="Times New Roman" w:hAnsi="Calibri" w:cs="Calibri"/>
          <w:color w:val="000000" w:themeColor="text1"/>
          <w:sz w:val="22"/>
          <w:szCs w:val="22"/>
          <w:lang w:val="en-US"/>
        </w:rPr>
        <w:t>(.</w:t>
      </w:r>
      <w:proofErr w:type="spellStart"/>
      <w:r w:rsidRPr="35BFAA9C">
        <w:rPr>
          <w:rFonts w:ascii="Calibri" w:eastAsia="Times New Roman" w:hAnsi="Calibri" w:cs="Calibri"/>
          <w:color w:val="000000" w:themeColor="text1"/>
          <w:sz w:val="22"/>
          <w:szCs w:val="22"/>
          <w:lang w:val="en-US"/>
        </w:rPr>
        <w:t>ctl</w:t>
      </w:r>
      <w:proofErr w:type="spellEnd"/>
      <w:proofErr w:type="gramEnd"/>
      <w:r w:rsidRPr="35BFAA9C">
        <w:rPr>
          <w:rFonts w:ascii="Calibri" w:eastAsia="Times New Roman" w:hAnsi="Calibri" w:cs="Calibri"/>
          <w:color w:val="000000" w:themeColor="text1"/>
          <w:sz w:val="22"/>
          <w:szCs w:val="22"/>
          <w:lang w:val="en-US"/>
        </w:rPr>
        <w:t>, .</w:t>
      </w:r>
      <w:proofErr w:type="spellStart"/>
      <w:r w:rsidRPr="35BFAA9C">
        <w:rPr>
          <w:rFonts w:ascii="Calibri" w:eastAsia="Times New Roman" w:hAnsi="Calibri" w:cs="Calibri"/>
          <w:color w:val="000000" w:themeColor="text1"/>
          <w:sz w:val="22"/>
          <w:szCs w:val="22"/>
          <w:lang w:val="en-US"/>
        </w:rPr>
        <w:t>cfg</w:t>
      </w:r>
      <w:proofErr w:type="spellEnd"/>
      <w:r w:rsidRPr="35BFAA9C">
        <w:rPr>
          <w:rFonts w:ascii="Calibri" w:eastAsia="Times New Roman" w:hAnsi="Calibri" w:cs="Calibri"/>
          <w:color w:val="000000" w:themeColor="text1"/>
          <w:sz w:val="22"/>
          <w:szCs w:val="22"/>
          <w:lang w:val="en-US"/>
        </w:rPr>
        <w:t>)</w:t>
      </w:r>
    </w:p>
    <w:p w14:paraId="2E9B8AA4" w14:textId="77777777" w:rsidR="00B1019C" w:rsidRDefault="00F43439" w:rsidP="35BFAA9C">
      <w:pPr>
        <w:numPr>
          <w:ilvl w:val="0"/>
          <w:numId w:val="1"/>
        </w:numPr>
        <w:spacing w:before="100" w:beforeAutospacing="1" w:after="75"/>
        <w:divId w:val="679620125"/>
        <w:rPr>
          <w:rFonts w:ascii="Calibri" w:eastAsia="Times New Roman" w:hAnsi="Calibri" w:cs="Calibri"/>
          <w:color w:val="000000"/>
          <w:sz w:val="22"/>
          <w:szCs w:val="22"/>
          <w:lang w:val="en-US"/>
        </w:rPr>
      </w:pPr>
      <w:r w:rsidRPr="35BFAA9C">
        <w:rPr>
          <w:rStyle w:val="Strong"/>
          <w:rFonts w:ascii="Calibri" w:eastAsia="Times New Roman" w:hAnsi="Calibri" w:cs="Calibri"/>
          <w:sz w:val="22"/>
          <w:szCs w:val="22"/>
          <w:lang w:val="en-US"/>
        </w:rPr>
        <w:t>Standards Documents:</w:t>
      </w:r>
      <w:r w:rsidRPr="35BFAA9C">
        <w:rPr>
          <w:rFonts w:ascii="Calibri" w:eastAsia="Times New Roman" w:hAnsi="Calibri" w:cs="Calibri"/>
          <w:color w:val="000000" w:themeColor="text1"/>
          <w:sz w:val="22"/>
          <w:szCs w:val="22"/>
          <w:lang w:val="en-US"/>
        </w:rPr>
        <w:t xml:space="preserve"> PDF, DOC, DOCX files containing coding standards and business rules</w:t>
      </w:r>
    </w:p>
    <w:p w14:paraId="20227438" w14:textId="77777777" w:rsidR="00B1019C" w:rsidRDefault="00F43439" w:rsidP="35BFAA9C">
      <w:pPr>
        <w:pStyle w:val="NormalWeb"/>
        <w:divId w:val="679620125"/>
        <w:rPr>
          <w:rFonts w:ascii="Calibri" w:hAnsi="Calibri" w:cs="Calibri"/>
          <w:color w:val="000000"/>
          <w:sz w:val="22"/>
          <w:szCs w:val="22"/>
          <w:lang w:val="en"/>
        </w:rPr>
      </w:pPr>
      <w:r w:rsidRPr="35BFAA9C">
        <w:rPr>
          <w:rStyle w:val="Strong"/>
          <w:rFonts w:ascii="Calibri" w:hAnsi="Calibri" w:cs="Calibri"/>
          <w:sz w:val="22"/>
          <w:szCs w:val="22"/>
          <w:lang w:val="en"/>
        </w:rPr>
        <w:t>COBOL Structure Analysis:</w:t>
      </w:r>
    </w:p>
    <w:p w14:paraId="64D15C7C" w14:textId="77777777" w:rsidR="00B1019C" w:rsidRDefault="00F43439" w:rsidP="35BFAA9C">
      <w:pPr>
        <w:pStyle w:val="NormalWeb"/>
        <w:divId w:val="679620125"/>
        <w:rPr>
          <w:rFonts w:ascii="Calibri" w:hAnsi="Calibri" w:cs="Calibri"/>
          <w:color w:val="000000"/>
          <w:sz w:val="22"/>
          <w:szCs w:val="22"/>
          <w:lang w:val="en"/>
        </w:rPr>
      </w:pPr>
      <w:r w:rsidRPr="35BFAA9C">
        <w:rPr>
          <w:rFonts w:ascii="Calibri" w:hAnsi="Calibri" w:cs="Calibri"/>
          <w:color w:val="000000" w:themeColor="text1"/>
          <w:sz w:val="22"/>
          <w:szCs w:val="22"/>
          <w:lang w:val="en"/>
        </w:rPr>
        <w:t>The analysis engine performs</w:t>
      </w:r>
      <w:del w:id="81" w:author="Rajesh Bhaskaran(UST,IN)" w:date="2025-08-25T14:00:00Z">
        <w:r w:rsidRPr="35BFAA9C" w:rsidDel="00881238">
          <w:rPr>
            <w:rFonts w:ascii="Calibri" w:hAnsi="Calibri" w:cs="Calibri"/>
            <w:color w:val="000000" w:themeColor="text1"/>
            <w:sz w:val="22"/>
            <w:szCs w:val="22"/>
            <w:lang w:val="en"/>
          </w:rPr>
          <w:delText xml:space="preserve"> comprehensive</w:delText>
        </w:r>
      </w:del>
      <w:r w:rsidRPr="35BFAA9C">
        <w:rPr>
          <w:rFonts w:ascii="Calibri" w:hAnsi="Calibri" w:cs="Calibri"/>
          <w:color w:val="000000" w:themeColor="text1"/>
          <w:sz w:val="22"/>
          <w:szCs w:val="22"/>
          <w:lang w:val="en"/>
        </w:rPr>
        <w:t xml:space="preserve"> parsing of COBOL source code:</w:t>
      </w:r>
    </w:p>
    <w:p w14:paraId="4ED60093" w14:textId="52FFB3A8" w:rsidR="00B1019C" w:rsidRDefault="00F43439" w:rsidP="35BFAA9C">
      <w:pPr>
        <w:numPr>
          <w:ilvl w:val="0"/>
          <w:numId w:val="2"/>
        </w:numPr>
        <w:spacing w:before="100" w:beforeAutospacing="1" w:after="75"/>
        <w:jc w:val="both"/>
        <w:divId w:val="679620125"/>
        <w:rPr>
          <w:rFonts w:ascii="Calibri" w:eastAsia="Times New Roman" w:hAnsi="Calibri" w:cs="Calibri"/>
          <w:color w:val="000000"/>
          <w:sz w:val="22"/>
          <w:szCs w:val="22"/>
          <w:lang w:val="en"/>
        </w:rPr>
      </w:pPr>
      <w:r w:rsidRPr="35BFAA9C">
        <w:rPr>
          <w:rStyle w:val="Strong"/>
          <w:rFonts w:ascii="Calibri" w:eastAsia="Times New Roman" w:hAnsi="Calibri" w:cs="Calibri"/>
          <w:sz w:val="22"/>
          <w:szCs w:val="22"/>
          <w:lang w:val="en"/>
        </w:rPr>
        <w:t>Division Analysis:</w:t>
      </w:r>
      <w:r w:rsidRPr="35BFAA9C">
        <w:rPr>
          <w:rFonts w:ascii="Calibri" w:eastAsia="Times New Roman" w:hAnsi="Calibri" w:cs="Calibri"/>
          <w:color w:val="000000" w:themeColor="text1"/>
          <w:sz w:val="22"/>
          <w:szCs w:val="22"/>
          <w:lang w:val="en"/>
        </w:rPr>
        <w:t xml:space="preserve"> Identification and parsing of </w:t>
      </w:r>
      <w:del w:id="82" w:author="Rajesh Bhaskaran(UST,IN)" w:date="2025-08-25T14:02:00Z">
        <w:r w:rsidRPr="35BFAA9C" w:rsidDel="00881238">
          <w:rPr>
            <w:rFonts w:ascii="Calibri" w:eastAsia="Times New Roman" w:hAnsi="Calibri" w:cs="Calibri"/>
            <w:color w:val="000000" w:themeColor="text1"/>
            <w:sz w:val="22"/>
            <w:szCs w:val="22"/>
            <w:lang w:val="en"/>
          </w:rPr>
          <w:delText>Identification,</w:delText>
        </w:r>
      </w:del>
      <w:r w:rsidRPr="35BFAA9C">
        <w:rPr>
          <w:rFonts w:ascii="Calibri" w:eastAsia="Times New Roman" w:hAnsi="Calibri" w:cs="Calibri"/>
          <w:color w:val="000000" w:themeColor="text1"/>
          <w:sz w:val="22"/>
          <w:szCs w:val="22"/>
          <w:lang w:val="en"/>
        </w:rPr>
        <w:t xml:space="preserve"> Environment, Data, </w:t>
      </w:r>
      <w:ins w:id="83" w:author="Rajesh Bhaskaran(UST,IN)" w:date="2025-08-25T14:03:00Z">
        <w:r w:rsidR="00881238">
          <w:rPr>
            <w:rFonts w:ascii="Calibri" w:eastAsia="Times New Roman" w:hAnsi="Calibri" w:cs="Calibri"/>
            <w:color w:val="000000" w:themeColor="text1"/>
            <w:sz w:val="22"/>
            <w:szCs w:val="22"/>
            <w:lang w:val="en"/>
          </w:rPr>
          <w:t>I</w:t>
        </w:r>
      </w:ins>
      <w:ins w:id="84" w:author="Rajesh Bhaskaran(UST,IN)" w:date="2025-08-25T14:04:00Z">
        <w:r w:rsidR="00881238">
          <w:rPr>
            <w:rFonts w:ascii="Calibri" w:eastAsia="Times New Roman" w:hAnsi="Calibri" w:cs="Calibri"/>
            <w:color w:val="000000" w:themeColor="text1"/>
            <w:sz w:val="22"/>
            <w:szCs w:val="22"/>
            <w:lang w:val="en"/>
          </w:rPr>
          <w:t xml:space="preserve">dentification </w:t>
        </w:r>
      </w:ins>
      <w:r w:rsidRPr="35BFAA9C">
        <w:rPr>
          <w:rFonts w:ascii="Calibri" w:eastAsia="Times New Roman" w:hAnsi="Calibri" w:cs="Calibri"/>
          <w:color w:val="000000" w:themeColor="text1"/>
          <w:sz w:val="22"/>
          <w:szCs w:val="22"/>
          <w:lang w:val="en"/>
        </w:rPr>
        <w:t>and Procedure divisions</w:t>
      </w:r>
    </w:p>
    <w:p w14:paraId="02E0E717" w14:textId="77777777" w:rsidR="00B1019C" w:rsidRDefault="00F43439" w:rsidP="35BFAA9C">
      <w:pPr>
        <w:numPr>
          <w:ilvl w:val="0"/>
          <w:numId w:val="2"/>
        </w:numPr>
        <w:spacing w:before="100" w:beforeAutospacing="1" w:after="75"/>
        <w:jc w:val="both"/>
        <w:divId w:val="679620125"/>
        <w:rPr>
          <w:rFonts w:ascii="Calibri" w:eastAsia="Times New Roman" w:hAnsi="Calibri" w:cs="Calibri"/>
          <w:color w:val="000000"/>
          <w:sz w:val="22"/>
          <w:szCs w:val="22"/>
          <w:lang w:val="en-US"/>
        </w:rPr>
      </w:pPr>
      <w:r w:rsidRPr="35BFAA9C">
        <w:rPr>
          <w:rStyle w:val="Strong"/>
          <w:rFonts w:ascii="Calibri" w:eastAsia="Times New Roman" w:hAnsi="Calibri" w:cs="Calibri"/>
          <w:sz w:val="22"/>
          <w:szCs w:val="22"/>
          <w:lang w:val="en-US"/>
        </w:rPr>
        <w:t>Data Structure Extraction:</w:t>
      </w:r>
      <w:r w:rsidRPr="35BFAA9C">
        <w:rPr>
          <w:rFonts w:ascii="Calibri" w:eastAsia="Times New Roman" w:hAnsi="Calibri" w:cs="Calibri"/>
          <w:color w:val="000000" w:themeColor="text1"/>
          <w:sz w:val="22"/>
          <w:szCs w:val="22"/>
          <w:lang w:val="en-US"/>
        </w:rPr>
        <w:t xml:space="preserve"> Analysis of Working-Storage Section, File Section, and Linkage Section to identify data elements, their relationships, and usage patterns</w:t>
      </w:r>
    </w:p>
    <w:p w14:paraId="090E0F1D" w14:textId="77777777" w:rsidR="00B1019C" w:rsidRDefault="00F43439" w:rsidP="35BFAA9C">
      <w:pPr>
        <w:numPr>
          <w:ilvl w:val="0"/>
          <w:numId w:val="2"/>
        </w:numPr>
        <w:spacing w:before="100" w:beforeAutospacing="1" w:after="75"/>
        <w:jc w:val="both"/>
        <w:divId w:val="679620125"/>
        <w:rPr>
          <w:rFonts w:ascii="Calibri" w:eastAsia="Times New Roman" w:hAnsi="Calibri" w:cs="Calibri"/>
          <w:color w:val="000000"/>
          <w:sz w:val="22"/>
          <w:szCs w:val="22"/>
          <w:lang w:val="en"/>
        </w:rPr>
      </w:pPr>
      <w:r w:rsidRPr="35BFAA9C">
        <w:rPr>
          <w:rStyle w:val="Strong"/>
          <w:rFonts w:ascii="Calibri" w:eastAsia="Times New Roman" w:hAnsi="Calibri" w:cs="Calibri"/>
          <w:sz w:val="22"/>
          <w:szCs w:val="22"/>
          <w:lang w:val="en"/>
        </w:rPr>
        <w:t>Business Logic Identification:</w:t>
      </w:r>
      <w:r w:rsidRPr="35BFAA9C">
        <w:rPr>
          <w:rFonts w:ascii="Calibri" w:eastAsia="Times New Roman" w:hAnsi="Calibri" w:cs="Calibri"/>
          <w:color w:val="000000" w:themeColor="text1"/>
          <w:sz w:val="22"/>
          <w:szCs w:val="22"/>
          <w:lang w:val="en"/>
        </w:rPr>
        <w:t xml:space="preserve"> Extraction of business rules, validation logic, calculations, and decision trees from the Procedure Division</w:t>
      </w:r>
    </w:p>
    <w:p w14:paraId="7B667006" w14:textId="77777777" w:rsidR="00B1019C" w:rsidRDefault="00F43439" w:rsidP="35BFAA9C">
      <w:pPr>
        <w:numPr>
          <w:ilvl w:val="0"/>
          <w:numId w:val="2"/>
        </w:numPr>
        <w:spacing w:before="100" w:beforeAutospacing="1" w:after="75"/>
        <w:jc w:val="both"/>
        <w:divId w:val="679620125"/>
        <w:rPr>
          <w:rFonts w:ascii="Calibri" w:eastAsia="Times New Roman" w:hAnsi="Calibri" w:cs="Calibri"/>
          <w:color w:val="000000"/>
          <w:sz w:val="22"/>
          <w:szCs w:val="22"/>
          <w:lang w:val="en"/>
        </w:rPr>
      </w:pPr>
      <w:r w:rsidRPr="35BFAA9C">
        <w:rPr>
          <w:rStyle w:val="Strong"/>
          <w:rFonts w:ascii="Calibri" w:eastAsia="Times New Roman" w:hAnsi="Calibri" w:cs="Calibri"/>
          <w:sz w:val="22"/>
          <w:szCs w:val="22"/>
          <w:lang w:val="en"/>
        </w:rPr>
        <w:t>Control Flow Mapping:</w:t>
      </w:r>
      <w:r w:rsidRPr="35BFAA9C">
        <w:rPr>
          <w:rFonts w:ascii="Calibri" w:eastAsia="Times New Roman" w:hAnsi="Calibri" w:cs="Calibri"/>
          <w:color w:val="000000" w:themeColor="text1"/>
          <w:sz w:val="22"/>
          <w:szCs w:val="22"/>
          <w:lang w:val="en"/>
        </w:rPr>
        <w:t xml:space="preserve"> Analysis of PERFORM statements, conditional logic, and program flow to understand execution patterns</w:t>
      </w:r>
    </w:p>
    <w:p w14:paraId="23E4989F" w14:textId="77777777" w:rsidR="00B1019C" w:rsidRDefault="00F43439" w:rsidP="35BFAA9C">
      <w:pPr>
        <w:numPr>
          <w:ilvl w:val="0"/>
          <w:numId w:val="2"/>
        </w:numPr>
        <w:spacing w:before="100" w:beforeAutospacing="1" w:after="75"/>
        <w:jc w:val="both"/>
        <w:divId w:val="679620125"/>
        <w:rPr>
          <w:rFonts w:ascii="Calibri" w:eastAsia="Times New Roman" w:hAnsi="Calibri" w:cs="Calibri"/>
          <w:color w:val="000000"/>
          <w:sz w:val="22"/>
          <w:szCs w:val="22"/>
          <w:lang w:val="en"/>
        </w:rPr>
      </w:pPr>
      <w:r w:rsidRPr="35BFAA9C">
        <w:rPr>
          <w:rStyle w:val="Strong"/>
          <w:rFonts w:ascii="Calibri" w:eastAsia="Times New Roman" w:hAnsi="Calibri" w:cs="Calibri"/>
          <w:sz w:val="22"/>
          <w:szCs w:val="22"/>
          <w:lang w:val="en"/>
        </w:rPr>
        <w:t>External Dependencies:</w:t>
      </w:r>
      <w:r w:rsidRPr="35BFAA9C">
        <w:rPr>
          <w:rFonts w:ascii="Calibri" w:eastAsia="Times New Roman" w:hAnsi="Calibri" w:cs="Calibri"/>
          <w:color w:val="000000" w:themeColor="text1"/>
          <w:sz w:val="22"/>
          <w:szCs w:val="22"/>
          <w:lang w:val="en"/>
        </w:rPr>
        <w:t xml:space="preserve"> Identification of CALL statements, copybook inclusions, and external file references</w:t>
      </w:r>
    </w:p>
    <w:p w14:paraId="13BFDF76" w14:textId="77777777" w:rsidR="00B1019C" w:rsidRDefault="00F43439" w:rsidP="35BFAA9C">
      <w:pPr>
        <w:pStyle w:val="NormalWeb"/>
        <w:divId w:val="679620125"/>
        <w:rPr>
          <w:rFonts w:ascii="Calibri" w:hAnsi="Calibri" w:cs="Calibri"/>
          <w:color w:val="000000"/>
          <w:sz w:val="22"/>
          <w:szCs w:val="22"/>
          <w:lang w:val="en"/>
        </w:rPr>
      </w:pPr>
      <w:r w:rsidRPr="35BFAA9C">
        <w:rPr>
          <w:rStyle w:val="Strong"/>
          <w:rFonts w:ascii="Calibri" w:hAnsi="Calibri" w:cs="Calibri"/>
          <w:sz w:val="22"/>
          <w:szCs w:val="22"/>
          <w:lang w:val="en"/>
        </w:rPr>
        <w:t>Requirements Generation:</w:t>
      </w:r>
    </w:p>
    <w:p w14:paraId="42EC6139" w14:textId="521268F4" w:rsidR="00B1019C" w:rsidRDefault="00F43439" w:rsidP="35BFAA9C">
      <w:pPr>
        <w:pStyle w:val="NormalWeb"/>
        <w:divId w:val="679620125"/>
        <w:rPr>
          <w:rFonts w:ascii="Calibri" w:hAnsi="Calibri" w:cs="Calibri"/>
          <w:color w:val="000000"/>
          <w:sz w:val="22"/>
          <w:szCs w:val="22"/>
          <w:lang w:val="en"/>
        </w:rPr>
      </w:pPr>
      <w:r w:rsidRPr="35BFAA9C">
        <w:rPr>
          <w:rFonts w:ascii="Calibri" w:hAnsi="Calibri" w:cs="Calibri"/>
          <w:color w:val="000000" w:themeColor="text1"/>
          <w:sz w:val="22"/>
          <w:szCs w:val="22"/>
          <w:lang w:val="en"/>
        </w:rPr>
        <w:t xml:space="preserve">Using </w:t>
      </w:r>
      <w:del w:id="85" w:author="Rajesh Bhaskaran(UST,IN)" w:date="2025-08-25T14:05:00Z">
        <w:r w:rsidRPr="35BFAA9C" w:rsidDel="00881238">
          <w:rPr>
            <w:rFonts w:ascii="Calibri" w:hAnsi="Calibri" w:cs="Calibri"/>
            <w:color w:val="000000" w:themeColor="text1"/>
            <w:sz w:val="22"/>
            <w:szCs w:val="22"/>
            <w:lang w:val="en"/>
          </w:rPr>
          <w:delText xml:space="preserve">advanced </w:delText>
        </w:r>
      </w:del>
      <w:r w:rsidRPr="35BFAA9C">
        <w:rPr>
          <w:rFonts w:ascii="Calibri" w:hAnsi="Calibri" w:cs="Calibri"/>
          <w:color w:val="000000" w:themeColor="text1"/>
          <w:sz w:val="22"/>
          <w:szCs w:val="22"/>
          <w:lang w:val="en"/>
        </w:rPr>
        <w:t xml:space="preserve">AI </w:t>
      </w:r>
      <w:del w:id="86" w:author="Rajesh Bhaskaran(UST,IN)" w:date="2025-08-25T14:05:00Z">
        <w:r w:rsidRPr="35BFAA9C" w:rsidDel="00881238">
          <w:rPr>
            <w:rFonts w:ascii="Calibri" w:hAnsi="Calibri" w:cs="Calibri"/>
            <w:color w:val="000000" w:themeColor="text1"/>
            <w:sz w:val="22"/>
            <w:szCs w:val="22"/>
            <w:lang w:val="en"/>
          </w:rPr>
          <w:delText xml:space="preserve">analysis, the system </w:delText>
        </w:r>
      </w:del>
      <w:ins w:id="87" w:author="Rajesh Bhaskaran(UST,IN)" w:date="2025-08-25T14:05:00Z">
        <w:r w:rsidR="00881238">
          <w:rPr>
            <w:rFonts w:ascii="Calibri" w:hAnsi="Calibri" w:cs="Calibri"/>
            <w:color w:val="000000" w:themeColor="text1"/>
            <w:sz w:val="22"/>
            <w:szCs w:val="22"/>
            <w:lang w:val="en"/>
          </w:rPr>
          <w:t xml:space="preserve">the system </w:t>
        </w:r>
      </w:ins>
      <w:r w:rsidRPr="35BFAA9C">
        <w:rPr>
          <w:rFonts w:ascii="Calibri" w:hAnsi="Calibri" w:cs="Calibri"/>
          <w:color w:val="000000" w:themeColor="text1"/>
          <w:sz w:val="22"/>
          <w:szCs w:val="22"/>
          <w:lang w:val="en"/>
        </w:rPr>
        <w:t>generates:</w:t>
      </w:r>
    </w:p>
    <w:p w14:paraId="015A99C2" w14:textId="1DB543E1" w:rsidR="00B1019C" w:rsidRDefault="00F43439" w:rsidP="35BFAA9C">
      <w:pPr>
        <w:numPr>
          <w:ilvl w:val="0"/>
          <w:numId w:val="3"/>
        </w:numPr>
        <w:spacing w:before="100" w:beforeAutospacing="1" w:after="75"/>
        <w:jc w:val="both"/>
        <w:divId w:val="679620125"/>
        <w:rPr>
          <w:rFonts w:ascii="Calibri" w:eastAsia="Times New Roman" w:hAnsi="Calibri" w:cs="Calibri"/>
          <w:color w:val="000000"/>
          <w:sz w:val="22"/>
          <w:szCs w:val="22"/>
          <w:lang w:val="en"/>
        </w:rPr>
      </w:pPr>
      <w:r w:rsidRPr="35BFAA9C">
        <w:rPr>
          <w:rStyle w:val="Strong"/>
          <w:rFonts w:ascii="Calibri" w:eastAsia="Times New Roman" w:hAnsi="Calibri" w:cs="Calibri"/>
          <w:sz w:val="22"/>
          <w:szCs w:val="22"/>
          <w:lang w:val="en"/>
        </w:rPr>
        <w:t>Business Requirements:</w:t>
      </w:r>
      <w:r w:rsidRPr="35BFAA9C">
        <w:rPr>
          <w:rFonts w:ascii="Calibri" w:eastAsia="Times New Roman" w:hAnsi="Calibri" w:cs="Calibri"/>
          <w:color w:val="000000" w:themeColor="text1"/>
          <w:sz w:val="22"/>
          <w:szCs w:val="22"/>
          <w:lang w:val="en"/>
        </w:rPr>
        <w:t xml:space="preserve"> </w:t>
      </w:r>
      <w:del w:id="88" w:author="Rajesh Bhaskaran(UST,IN)" w:date="2025-08-25T14:06:00Z">
        <w:r w:rsidRPr="35BFAA9C" w:rsidDel="00881238">
          <w:rPr>
            <w:rFonts w:ascii="Calibri" w:eastAsia="Times New Roman" w:hAnsi="Calibri" w:cs="Calibri"/>
            <w:color w:val="000000" w:themeColor="text1"/>
            <w:sz w:val="22"/>
            <w:szCs w:val="22"/>
            <w:lang w:val="en"/>
          </w:rPr>
          <w:delText>Comprehensive</w:delText>
        </w:r>
      </w:del>
      <w:r w:rsidRPr="35BFAA9C">
        <w:rPr>
          <w:rFonts w:ascii="Calibri" w:eastAsia="Times New Roman" w:hAnsi="Calibri" w:cs="Calibri"/>
          <w:color w:val="000000" w:themeColor="text1"/>
          <w:sz w:val="22"/>
          <w:szCs w:val="22"/>
          <w:lang w:val="en"/>
        </w:rPr>
        <w:t xml:space="preserve"> </w:t>
      </w:r>
      <w:ins w:id="89" w:author="Rajesh Bhaskaran(UST,IN)" w:date="2025-08-25T14:06:00Z">
        <w:r w:rsidR="00881238">
          <w:rPr>
            <w:rFonts w:ascii="Calibri" w:eastAsia="Times New Roman" w:hAnsi="Calibri" w:cs="Calibri"/>
            <w:color w:val="000000" w:themeColor="text1"/>
            <w:sz w:val="22"/>
            <w:szCs w:val="22"/>
            <w:lang w:val="en"/>
          </w:rPr>
          <w:t>D</w:t>
        </w:r>
      </w:ins>
      <w:del w:id="90" w:author="Rajesh Bhaskaran(UST,IN)" w:date="2025-08-25T14:06:00Z">
        <w:r w:rsidRPr="35BFAA9C" w:rsidDel="00881238">
          <w:rPr>
            <w:rFonts w:ascii="Calibri" w:eastAsia="Times New Roman" w:hAnsi="Calibri" w:cs="Calibri"/>
            <w:color w:val="000000" w:themeColor="text1"/>
            <w:sz w:val="22"/>
            <w:szCs w:val="22"/>
            <w:lang w:val="en"/>
          </w:rPr>
          <w:delText>d</w:delText>
        </w:r>
      </w:del>
      <w:r w:rsidRPr="35BFAA9C">
        <w:rPr>
          <w:rFonts w:ascii="Calibri" w:eastAsia="Times New Roman" w:hAnsi="Calibri" w:cs="Calibri"/>
          <w:color w:val="000000" w:themeColor="text1"/>
          <w:sz w:val="22"/>
          <w:szCs w:val="22"/>
          <w:lang w:val="en"/>
        </w:rPr>
        <w:t>ocumentation of business rules, processes, and functional requirements extracted from COBOL logic</w:t>
      </w:r>
    </w:p>
    <w:p w14:paraId="0BC956FC" w14:textId="217C3F10" w:rsidR="00B1019C" w:rsidRDefault="00F43439" w:rsidP="35BFAA9C">
      <w:pPr>
        <w:numPr>
          <w:ilvl w:val="0"/>
          <w:numId w:val="3"/>
        </w:numPr>
        <w:spacing w:before="100" w:beforeAutospacing="1" w:after="75"/>
        <w:jc w:val="both"/>
        <w:divId w:val="679620125"/>
        <w:rPr>
          <w:rFonts w:ascii="Calibri" w:eastAsia="Times New Roman" w:hAnsi="Calibri" w:cs="Calibri"/>
          <w:color w:val="000000"/>
          <w:sz w:val="22"/>
          <w:szCs w:val="22"/>
          <w:lang w:val="en"/>
        </w:rPr>
      </w:pPr>
      <w:r w:rsidRPr="35BFAA9C">
        <w:rPr>
          <w:rStyle w:val="Strong"/>
          <w:rFonts w:ascii="Calibri" w:eastAsia="Times New Roman" w:hAnsi="Calibri" w:cs="Calibri"/>
          <w:sz w:val="22"/>
          <w:szCs w:val="22"/>
          <w:lang w:val="en"/>
        </w:rPr>
        <w:t>Technical Requirements:</w:t>
      </w:r>
      <w:r w:rsidRPr="35BFAA9C">
        <w:rPr>
          <w:rFonts w:ascii="Calibri" w:eastAsia="Times New Roman" w:hAnsi="Calibri" w:cs="Calibri"/>
          <w:color w:val="000000" w:themeColor="text1"/>
          <w:sz w:val="22"/>
          <w:szCs w:val="22"/>
          <w:lang w:val="en"/>
        </w:rPr>
        <w:t xml:space="preserve"> Detailed technical specifications </w:t>
      </w:r>
      <w:ins w:id="91" w:author="Rajesh Bhaskaran(UST,IN)" w:date="2025-08-25T14:08:00Z">
        <w:r w:rsidR="00881238">
          <w:rPr>
            <w:rFonts w:ascii="Calibri" w:eastAsia="Times New Roman" w:hAnsi="Calibri" w:cs="Calibri"/>
            <w:color w:val="000000" w:themeColor="text1"/>
            <w:sz w:val="22"/>
            <w:szCs w:val="22"/>
            <w:lang w:val="en"/>
          </w:rPr>
          <w:t>of COBOL programs and related files</w:t>
        </w:r>
      </w:ins>
      <w:del w:id="92" w:author="Rajesh Bhaskaran(UST,IN)" w:date="2025-08-25T14:08:00Z">
        <w:r w:rsidRPr="35BFAA9C" w:rsidDel="00881238">
          <w:rPr>
            <w:rFonts w:ascii="Calibri" w:eastAsia="Times New Roman" w:hAnsi="Calibri" w:cs="Calibri"/>
            <w:color w:val="000000" w:themeColor="text1"/>
            <w:sz w:val="22"/>
            <w:szCs w:val="22"/>
            <w:lang w:val="en"/>
          </w:rPr>
          <w:delText>for .NET 8</w:delText>
        </w:r>
      </w:del>
      <w:r w:rsidRPr="35BFAA9C">
        <w:rPr>
          <w:rFonts w:ascii="Calibri" w:eastAsia="Times New Roman" w:hAnsi="Calibri" w:cs="Calibri"/>
          <w:color w:val="000000" w:themeColor="text1"/>
          <w:sz w:val="22"/>
          <w:szCs w:val="22"/>
          <w:lang w:val="en"/>
        </w:rPr>
        <w:t xml:space="preserve"> </w:t>
      </w:r>
      <w:del w:id="93" w:author="Rajesh Bhaskaran(UST,IN)" w:date="2025-08-25T14:08:00Z">
        <w:r w:rsidRPr="35BFAA9C" w:rsidDel="00881238">
          <w:rPr>
            <w:rFonts w:ascii="Calibri" w:eastAsia="Times New Roman" w:hAnsi="Calibri" w:cs="Calibri"/>
            <w:color w:val="000000" w:themeColor="text1"/>
            <w:sz w:val="22"/>
            <w:szCs w:val="22"/>
            <w:lang w:val="en"/>
          </w:rPr>
          <w:delText>implementation including performance, scalability, and integration requirement</w:delText>
        </w:r>
      </w:del>
      <w:ins w:id="94" w:author="Rajesh Bhaskaran(UST,IN)" w:date="2025-08-25T14:08:00Z">
        <w:r w:rsidR="00881238">
          <w:rPr>
            <w:rFonts w:ascii="Calibri" w:eastAsia="Times New Roman" w:hAnsi="Calibri" w:cs="Calibri"/>
            <w:color w:val="000000" w:themeColor="text1"/>
            <w:sz w:val="22"/>
            <w:szCs w:val="22"/>
            <w:lang w:val="en"/>
          </w:rPr>
          <w:t>.</w:t>
        </w:r>
      </w:ins>
      <w:del w:id="95" w:author="Rajesh Bhaskaran(UST,IN)" w:date="2025-08-25T14:08:00Z">
        <w:r w:rsidRPr="35BFAA9C" w:rsidDel="00881238">
          <w:rPr>
            <w:rFonts w:ascii="Calibri" w:eastAsia="Times New Roman" w:hAnsi="Calibri" w:cs="Calibri"/>
            <w:color w:val="000000" w:themeColor="text1"/>
            <w:sz w:val="22"/>
            <w:szCs w:val="22"/>
            <w:lang w:val="en"/>
          </w:rPr>
          <w:delText>s</w:delText>
        </w:r>
      </w:del>
    </w:p>
    <w:p w14:paraId="0B81C211" w14:textId="77777777" w:rsidR="007A7BC8" w:rsidRDefault="007A7BC8" w:rsidP="007A7BC8">
      <w:pPr>
        <w:pStyle w:val="Heading3"/>
        <w:rPr>
          <w:ins w:id="96" w:author="Rajesh Bhaskaran(UST,IN)" w:date="2025-08-25T15:16:00Z"/>
          <w:rFonts w:ascii="Calibri" w:eastAsia="Times New Roman" w:hAnsi="Calibri" w:cs="Calibri"/>
          <w:lang w:val="en"/>
        </w:rPr>
      </w:pPr>
      <w:moveToRangeStart w:id="97" w:author="Rajesh Bhaskaran(UST,IN)" w:date="2025-08-25T14:10:00Z" w:name="move207023464"/>
      <w:moveTo w:id="98" w:author="Rajesh Bhaskaran(UST,IN)" w:date="2025-08-25T14:10:00Z">
        <w:r w:rsidRPr="35BFAA9C">
          <w:rPr>
            <w:rFonts w:ascii="Calibri" w:eastAsia="Times New Roman" w:hAnsi="Calibri" w:cs="Calibri"/>
            <w:lang w:val="en"/>
          </w:rPr>
          <w:t>Conversion Phase:</w:t>
        </w:r>
      </w:moveTo>
    </w:p>
    <w:p w14:paraId="72346FDC" w14:textId="1E119A77" w:rsidR="00093E57" w:rsidRPr="00093E57" w:rsidRDefault="00093E57" w:rsidP="00093E57">
      <w:pPr>
        <w:pStyle w:val="NormalWeb"/>
        <w:rPr>
          <w:moveTo w:id="99" w:author="Rajesh Bhaskaran(UST,IN)" w:date="2025-08-25T14:10:00Z"/>
          <w:rFonts w:ascii="Calibri" w:hAnsi="Calibri" w:cs="Calibri"/>
          <w:color w:val="000000" w:themeColor="text1"/>
          <w:sz w:val="22"/>
          <w:szCs w:val="22"/>
          <w:lang w:val="en-US"/>
          <w:rPrChange w:id="100" w:author="Rajesh Bhaskaran(UST,IN)" w:date="2025-08-25T15:16:00Z">
            <w:rPr>
              <w:moveTo w:id="101" w:author="Rajesh Bhaskaran(UST,IN)" w:date="2025-08-25T14:10:00Z"/>
              <w:rFonts w:ascii="Calibri" w:eastAsia="Times New Roman" w:hAnsi="Calibri" w:cs="Calibri"/>
              <w:lang w:val="en"/>
            </w:rPr>
          </w:rPrChange>
        </w:rPr>
        <w:pPrChange w:id="102" w:author="Rajesh Bhaskaran(UST,IN)" w:date="2025-08-25T15:16:00Z">
          <w:pPr>
            <w:pStyle w:val="Heading3"/>
          </w:pPr>
        </w:pPrChange>
      </w:pPr>
      <w:ins w:id="103" w:author="Rajesh Bhaskaran(UST,IN)" w:date="2025-08-25T15:16:00Z">
        <w:r w:rsidRPr="00093E57">
          <w:rPr>
            <w:rFonts w:ascii="Calibri" w:hAnsi="Calibri" w:cs="Calibri"/>
            <w:color w:val="000000" w:themeColor="text1"/>
            <w:sz w:val="22"/>
            <w:szCs w:val="22"/>
            <w:lang w:val="en-US"/>
            <w:rPrChange w:id="104" w:author="Rajesh Bhaskaran(UST,IN)" w:date="2025-08-25T15:16:00Z">
              <w:rPr>
                <w:rFonts w:ascii="Calibri" w:eastAsia="Times New Roman" w:hAnsi="Calibri" w:cs="Calibri"/>
                <w:lang w:val="en"/>
              </w:rPr>
            </w:rPrChange>
          </w:rPr>
          <w:t>Th</w:t>
        </w:r>
        <w:r>
          <w:rPr>
            <w:rFonts w:ascii="Calibri" w:hAnsi="Calibri" w:cs="Calibri"/>
            <w:color w:val="000000" w:themeColor="text1"/>
            <w:sz w:val="22"/>
            <w:szCs w:val="22"/>
            <w:lang w:val="en-US"/>
          </w:rPr>
          <w:t>is</w:t>
        </w:r>
        <w:r w:rsidRPr="00093E57">
          <w:rPr>
            <w:rFonts w:ascii="Calibri" w:hAnsi="Calibri" w:cs="Calibri"/>
            <w:color w:val="000000" w:themeColor="text1"/>
            <w:sz w:val="22"/>
            <w:szCs w:val="22"/>
            <w:lang w:val="en-US"/>
            <w:rPrChange w:id="105" w:author="Rajesh Bhaskaran(UST,IN)" w:date="2025-08-25T15:16:00Z">
              <w:rPr>
                <w:rFonts w:ascii="Calibri" w:eastAsia="Times New Roman" w:hAnsi="Calibri" w:cs="Calibri"/>
                <w:lang w:val="en"/>
              </w:rPr>
            </w:rPrChange>
          </w:rPr>
          <w:t xml:space="preserve"> phase</w:t>
        </w:r>
        <w:r>
          <w:rPr>
            <w:rFonts w:ascii="Calibri" w:hAnsi="Calibri" w:cs="Calibri"/>
            <w:color w:val="000000" w:themeColor="text1"/>
            <w:sz w:val="22"/>
            <w:szCs w:val="22"/>
            <w:lang w:val="en-US"/>
          </w:rPr>
          <w:t xml:space="preserve"> involves</w:t>
        </w:r>
        <w:r w:rsidRPr="00093E57">
          <w:rPr>
            <w:rFonts w:ascii="Calibri" w:hAnsi="Calibri" w:cs="Calibri"/>
            <w:color w:val="000000" w:themeColor="text1"/>
            <w:sz w:val="22"/>
            <w:szCs w:val="22"/>
            <w:lang w:val="en-US"/>
            <w:rPrChange w:id="106" w:author="Rajesh Bhaskaran(UST,IN)" w:date="2025-08-25T15:16:00Z">
              <w:rPr>
                <w:rFonts w:ascii="Calibri" w:eastAsia="Times New Roman" w:hAnsi="Calibri" w:cs="Calibri"/>
                <w:lang w:val="en"/>
              </w:rPr>
            </w:rPrChange>
          </w:rPr>
          <w:t xml:space="preserve"> transform</w:t>
        </w:r>
      </w:ins>
      <w:ins w:id="107" w:author="Rajesh Bhaskaran(UST,IN)" w:date="2025-08-25T15:17:00Z">
        <w:r>
          <w:rPr>
            <w:rFonts w:ascii="Calibri" w:hAnsi="Calibri" w:cs="Calibri"/>
            <w:color w:val="000000" w:themeColor="text1"/>
            <w:sz w:val="22"/>
            <w:szCs w:val="22"/>
            <w:lang w:val="en-US"/>
          </w:rPr>
          <w:t>ation of</w:t>
        </w:r>
      </w:ins>
      <w:ins w:id="108" w:author="Rajesh Bhaskaran(UST,IN)" w:date="2025-08-25T15:16:00Z">
        <w:r w:rsidRPr="00093E57">
          <w:rPr>
            <w:rFonts w:ascii="Calibri" w:hAnsi="Calibri" w:cs="Calibri"/>
            <w:color w:val="000000" w:themeColor="text1"/>
            <w:sz w:val="22"/>
            <w:szCs w:val="22"/>
            <w:lang w:val="en-US"/>
            <w:rPrChange w:id="109" w:author="Rajesh Bhaskaran(UST,IN)" w:date="2025-08-25T15:16:00Z">
              <w:rPr>
                <w:rFonts w:ascii="Calibri" w:eastAsia="Times New Roman" w:hAnsi="Calibri" w:cs="Calibri"/>
                <w:lang w:val="en"/>
              </w:rPr>
            </w:rPrChange>
          </w:rPr>
          <w:t xml:space="preserve"> </w:t>
        </w:r>
      </w:ins>
      <w:ins w:id="110" w:author="Rajesh Bhaskaran(UST,IN)" w:date="2025-08-25T15:18:00Z">
        <w:r>
          <w:rPr>
            <w:rFonts w:ascii="Calibri" w:hAnsi="Calibri" w:cs="Calibri"/>
            <w:color w:val="000000" w:themeColor="text1"/>
            <w:sz w:val="22"/>
            <w:szCs w:val="22"/>
            <w:lang w:val="en-US"/>
          </w:rPr>
          <w:t xml:space="preserve">a </w:t>
        </w:r>
      </w:ins>
      <w:ins w:id="111" w:author="Rajesh Bhaskaran(UST,IN)" w:date="2025-08-25T15:16:00Z">
        <w:r w:rsidRPr="00093E57">
          <w:rPr>
            <w:rFonts w:ascii="Calibri" w:hAnsi="Calibri" w:cs="Calibri"/>
            <w:color w:val="000000" w:themeColor="text1"/>
            <w:sz w:val="22"/>
            <w:szCs w:val="22"/>
            <w:lang w:val="en-US"/>
            <w:rPrChange w:id="112" w:author="Rajesh Bhaskaran(UST,IN)" w:date="2025-08-25T15:16:00Z">
              <w:rPr>
                <w:rFonts w:ascii="Calibri" w:eastAsia="Times New Roman" w:hAnsi="Calibri" w:cs="Calibri"/>
                <w:lang w:val="en"/>
              </w:rPr>
            </w:rPrChange>
          </w:rPr>
          <w:t xml:space="preserve">COBOL program into .NET 8 </w:t>
        </w:r>
        <w:proofErr w:type="spellStart"/>
        <w:r w:rsidRPr="00093E57">
          <w:rPr>
            <w:rFonts w:ascii="Calibri" w:hAnsi="Calibri" w:cs="Calibri"/>
            <w:color w:val="000000" w:themeColor="text1"/>
            <w:sz w:val="22"/>
            <w:szCs w:val="22"/>
            <w:lang w:val="en-US"/>
            <w:rPrChange w:id="113" w:author="Rajesh Bhaskaran(UST,IN)" w:date="2025-08-25T15:16:00Z">
              <w:rPr>
                <w:rFonts w:ascii="Calibri" w:eastAsia="Times New Roman" w:hAnsi="Calibri" w:cs="Calibri"/>
                <w:lang w:val="en"/>
              </w:rPr>
            </w:rPrChange>
          </w:rPr>
          <w:t>WebAPI</w:t>
        </w:r>
        <w:proofErr w:type="spellEnd"/>
        <w:r w:rsidRPr="00093E57">
          <w:rPr>
            <w:rFonts w:ascii="Calibri" w:hAnsi="Calibri" w:cs="Calibri"/>
            <w:color w:val="000000" w:themeColor="text1"/>
            <w:sz w:val="22"/>
            <w:szCs w:val="22"/>
            <w:lang w:val="en-US"/>
            <w:rPrChange w:id="114" w:author="Rajesh Bhaskaran(UST,IN)" w:date="2025-08-25T15:16:00Z">
              <w:rPr>
                <w:rFonts w:ascii="Calibri" w:eastAsia="Times New Roman" w:hAnsi="Calibri" w:cs="Calibri"/>
                <w:lang w:val="en"/>
              </w:rPr>
            </w:rPrChange>
          </w:rPr>
          <w:t xml:space="preserve"> applications by translating business logic, data structures, and file operations into</w:t>
        </w:r>
      </w:ins>
      <w:ins w:id="115" w:author="Rajesh Bhaskaran(UST,IN)" w:date="2025-08-25T15:19:00Z">
        <w:r>
          <w:rPr>
            <w:rFonts w:ascii="Calibri" w:hAnsi="Calibri" w:cs="Calibri"/>
            <w:color w:val="000000" w:themeColor="text1"/>
            <w:sz w:val="22"/>
            <w:szCs w:val="22"/>
            <w:lang w:val="en-US"/>
          </w:rPr>
          <w:t xml:space="preserve"> corresponding</w:t>
        </w:r>
      </w:ins>
      <w:ins w:id="116" w:author="Rajesh Bhaskaran(UST,IN)" w:date="2025-08-25T15:16:00Z">
        <w:r w:rsidRPr="00093E57">
          <w:rPr>
            <w:rFonts w:ascii="Calibri" w:hAnsi="Calibri" w:cs="Calibri"/>
            <w:color w:val="000000" w:themeColor="text1"/>
            <w:sz w:val="22"/>
            <w:szCs w:val="22"/>
            <w:lang w:val="en-US"/>
            <w:rPrChange w:id="117" w:author="Rajesh Bhaskaran(UST,IN)" w:date="2025-08-25T15:16:00Z">
              <w:rPr>
                <w:rFonts w:ascii="Calibri" w:eastAsia="Times New Roman" w:hAnsi="Calibri" w:cs="Calibri"/>
                <w:lang w:val="en"/>
              </w:rPr>
            </w:rPrChange>
          </w:rPr>
          <w:t xml:space="preserve"> C# code. </w:t>
        </w:r>
      </w:ins>
      <w:ins w:id="118" w:author="Rajesh Bhaskaran(UST,IN)" w:date="2025-08-25T15:17:00Z">
        <w:r>
          <w:rPr>
            <w:rFonts w:ascii="Calibri" w:hAnsi="Calibri" w:cs="Calibri"/>
            <w:color w:val="000000" w:themeColor="text1"/>
            <w:sz w:val="22"/>
            <w:szCs w:val="22"/>
            <w:lang w:val="en-US"/>
          </w:rPr>
          <w:t>C</w:t>
        </w:r>
      </w:ins>
      <w:ins w:id="119" w:author="Rajesh Bhaskaran(UST,IN)" w:date="2025-08-25T15:16:00Z">
        <w:r w:rsidRPr="00093E57">
          <w:rPr>
            <w:rFonts w:ascii="Calibri" w:hAnsi="Calibri" w:cs="Calibri"/>
            <w:color w:val="000000" w:themeColor="text1"/>
            <w:sz w:val="22"/>
            <w:szCs w:val="22"/>
            <w:lang w:val="en-US"/>
            <w:rPrChange w:id="120" w:author="Rajesh Bhaskaran(UST,IN)" w:date="2025-08-25T15:16:00Z">
              <w:rPr>
                <w:rFonts w:ascii="Calibri" w:eastAsia="Times New Roman" w:hAnsi="Calibri" w:cs="Calibri"/>
                <w:lang w:val="en"/>
              </w:rPr>
            </w:rPrChange>
          </w:rPr>
          <w:t>onver</w:t>
        </w:r>
      </w:ins>
      <w:ins w:id="121" w:author="Rajesh Bhaskaran(UST,IN)" w:date="2025-08-25T15:17:00Z">
        <w:r>
          <w:rPr>
            <w:rFonts w:ascii="Calibri" w:hAnsi="Calibri" w:cs="Calibri"/>
            <w:color w:val="000000" w:themeColor="text1"/>
            <w:sz w:val="22"/>
            <w:szCs w:val="22"/>
            <w:lang w:val="en-US"/>
          </w:rPr>
          <w:t>sio</w:t>
        </w:r>
      </w:ins>
      <w:ins w:id="122" w:author="Rajesh Bhaskaran(UST,IN)" w:date="2025-08-25T15:18:00Z">
        <w:r>
          <w:rPr>
            <w:rFonts w:ascii="Calibri" w:hAnsi="Calibri" w:cs="Calibri"/>
            <w:color w:val="000000" w:themeColor="text1"/>
            <w:sz w:val="22"/>
            <w:szCs w:val="22"/>
            <w:lang w:val="en-US"/>
          </w:rPr>
          <w:t>n of</w:t>
        </w:r>
      </w:ins>
      <w:ins w:id="123" w:author="Rajesh Bhaskaran(UST,IN)" w:date="2025-08-25T15:16:00Z">
        <w:r w:rsidRPr="00093E57">
          <w:rPr>
            <w:rFonts w:ascii="Calibri" w:hAnsi="Calibri" w:cs="Calibri"/>
            <w:color w:val="000000" w:themeColor="text1"/>
            <w:sz w:val="22"/>
            <w:szCs w:val="22"/>
            <w:lang w:val="en-US"/>
            <w:rPrChange w:id="124" w:author="Rajesh Bhaskaran(UST,IN)" w:date="2025-08-25T15:16:00Z">
              <w:rPr>
                <w:rFonts w:ascii="Calibri" w:eastAsia="Times New Roman" w:hAnsi="Calibri" w:cs="Calibri"/>
                <w:lang w:val="en"/>
              </w:rPr>
            </w:rPrChange>
          </w:rPr>
          <w:t xml:space="preserve"> COBOL records, group items, and PIC clauses into .NET classes, RESTful APIs, and database interactions, while manually refactoring complex logic to ensure functional equivalence</w:t>
        </w:r>
      </w:ins>
      <w:ins w:id="125" w:author="Rajesh Bhaskaran(UST,IN)" w:date="2025-08-25T15:18:00Z">
        <w:r>
          <w:rPr>
            <w:rFonts w:ascii="Calibri" w:hAnsi="Calibri" w:cs="Calibri"/>
            <w:color w:val="000000" w:themeColor="text1"/>
            <w:sz w:val="22"/>
            <w:szCs w:val="22"/>
            <w:lang w:val="en-US"/>
          </w:rPr>
          <w:t xml:space="preserve"> is also included</w:t>
        </w:r>
      </w:ins>
      <w:ins w:id="126" w:author="Rajesh Bhaskaran(UST,IN)" w:date="2025-08-25T15:19:00Z">
        <w:r>
          <w:rPr>
            <w:rFonts w:ascii="Calibri" w:hAnsi="Calibri" w:cs="Calibri"/>
            <w:color w:val="000000" w:themeColor="text1"/>
            <w:sz w:val="22"/>
            <w:szCs w:val="22"/>
            <w:lang w:val="en-US"/>
          </w:rPr>
          <w:t xml:space="preserve"> as part of the conversion phase.</w:t>
        </w:r>
      </w:ins>
      <w:ins w:id="127" w:author="Rajesh Bhaskaran(UST,IN)" w:date="2025-08-25T15:24:00Z">
        <w:r w:rsidR="00B158F2">
          <w:rPr>
            <w:rFonts w:ascii="Calibri" w:hAnsi="Calibri" w:cs="Calibri"/>
            <w:color w:val="000000" w:themeColor="text1"/>
            <w:sz w:val="22"/>
            <w:szCs w:val="22"/>
            <w:lang w:val="en-US"/>
          </w:rPr>
          <w:t xml:space="preserve"> Conversion phase involves the following sub-phases</w:t>
        </w:r>
      </w:ins>
    </w:p>
    <w:moveToRangeEnd w:id="97"/>
    <w:p w14:paraId="461ABB2B" w14:textId="6E4C83B6" w:rsidR="00B1019C" w:rsidDel="00881238" w:rsidRDefault="00F43439" w:rsidP="35BFAA9C">
      <w:pPr>
        <w:numPr>
          <w:ilvl w:val="0"/>
          <w:numId w:val="3"/>
        </w:numPr>
        <w:spacing w:before="100" w:beforeAutospacing="1" w:after="75"/>
        <w:jc w:val="both"/>
        <w:divId w:val="679620125"/>
        <w:rPr>
          <w:del w:id="128" w:author="Rajesh Bhaskaran(UST,IN)" w:date="2025-08-25T14:07:00Z"/>
          <w:rFonts w:ascii="Calibri" w:eastAsia="Times New Roman" w:hAnsi="Calibri" w:cs="Calibri"/>
          <w:color w:val="000000"/>
          <w:sz w:val="22"/>
          <w:szCs w:val="22"/>
          <w:lang w:val="en"/>
        </w:rPr>
      </w:pPr>
      <w:del w:id="129" w:author="Rajesh Bhaskaran(UST,IN)" w:date="2025-08-25T14:07:00Z">
        <w:r w:rsidRPr="35BFAA9C" w:rsidDel="00881238">
          <w:rPr>
            <w:rStyle w:val="Strong"/>
            <w:rFonts w:ascii="Calibri" w:eastAsia="Times New Roman" w:hAnsi="Calibri" w:cs="Calibri"/>
            <w:sz w:val="22"/>
            <w:szCs w:val="22"/>
            <w:lang w:val="en"/>
          </w:rPr>
          <w:delText>Data Migration Specifications:</w:delText>
        </w:r>
        <w:r w:rsidRPr="35BFAA9C" w:rsidDel="00881238">
          <w:rPr>
            <w:rFonts w:ascii="Calibri" w:eastAsia="Times New Roman" w:hAnsi="Calibri" w:cs="Calibri"/>
            <w:color w:val="000000" w:themeColor="text1"/>
            <w:sz w:val="22"/>
            <w:szCs w:val="22"/>
            <w:lang w:val="en"/>
          </w:rPr>
          <w:delText xml:space="preserve"> Requirements for migrating COBOL data structures to relational database schemas</w:delText>
        </w:r>
      </w:del>
    </w:p>
    <w:p w14:paraId="5F2901FB" w14:textId="33C93349" w:rsidR="35BFAA9C" w:rsidDel="007A7BC8" w:rsidRDefault="35BFAA9C" w:rsidP="35BFAA9C">
      <w:pPr>
        <w:pStyle w:val="NormalWeb"/>
        <w:jc w:val="left"/>
        <w:rPr>
          <w:del w:id="130" w:author="Rajesh Bhaskaran(UST,IN)" w:date="2025-08-25T14:10:00Z"/>
          <w:rStyle w:val="Strong"/>
          <w:rFonts w:ascii="Calibri" w:hAnsi="Calibri" w:cs="Calibri"/>
          <w:sz w:val="22"/>
          <w:szCs w:val="22"/>
          <w:lang w:val="en"/>
        </w:rPr>
      </w:pPr>
    </w:p>
    <w:p w14:paraId="0A8B39C0" w14:textId="77777777" w:rsidR="00B1019C" w:rsidRDefault="00F43439" w:rsidP="35BFAA9C">
      <w:pPr>
        <w:pStyle w:val="NormalWeb"/>
        <w:divId w:val="679620125"/>
        <w:rPr>
          <w:rFonts w:ascii="Calibri" w:hAnsi="Calibri" w:cs="Calibri"/>
          <w:color w:val="000000"/>
          <w:sz w:val="22"/>
          <w:szCs w:val="22"/>
          <w:lang w:val="en"/>
        </w:rPr>
      </w:pPr>
      <w:r w:rsidRPr="35BFAA9C">
        <w:rPr>
          <w:rStyle w:val="Strong"/>
          <w:rFonts w:ascii="Calibri" w:hAnsi="Calibri" w:cs="Calibri"/>
          <w:sz w:val="22"/>
          <w:szCs w:val="22"/>
          <w:lang w:val="en"/>
        </w:rPr>
        <w:t>Target Architecture Design:</w:t>
      </w:r>
    </w:p>
    <w:p w14:paraId="1A3343BC" w14:textId="77777777" w:rsidR="00B1019C" w:rsidRDefault="00F43439" w:rsidP="35BFAA9C">
      <w:pPr>
        <w:pStyle w:val="NormalWeb"/>
        <w:divId w:val="679620125"/>
        <w:rPr>
          <w:rFonts w:ascii="Calibri" w:hAnsi="Calibri" w:cs="Calibri"/>
          <w:color w:val="000000"/>
          <w:sz w:val="22"/>
          <w:szCs w:val="22"/>
          <w:lang w:val="en-US"/>
        </w:rPr>
      </w:pPr>
      <w:r w:rsidRPr="35BFAA9C">
        <w:rPr>
          <w:rFonts w:ascii="Calibri" w:hAnsi="Calibri" w:cs="Calibri"/>
          <w:color w:val="000000" w:themeColor="text1"/>
          <w:sz w:val="22"/>
          <w:szCs w:val="22"/>
          <w:lang w:val="en-US"/>
        </w:rPr>
        <w:t>Based on the analysis results, the system designs a</w:t>
      </w:r>
      <w:del w:id="131" w:author="Rajesh Bhaskaran(UST,IN)" w:date="2025-08-25T14:13:00Z">
        <w:r w:rsidRPr="35BFAA9C" w:rsidDel="007A7BC8">
          <w:rPr>
            <w:rFonts w:ascii="Calibri" w:hAnsi="Calibri" w:cs="Calibri"/>
            <w:color w:val="000000" w:themeColor="text1"/>
            <w:sz w:val="22"/>
            <w:szCs w:val="22"/>
            <w:lang w:val="en-US"/>
          </w:rPr>
          <w:delText xml:space="preserve"> modern</w:delText>
        </w:r>
      </w:del>
      <w:r w:rsidRPr="35BFAA9C">
        <w:rPr>
          <w:rFonts w:ascii="Calibri" w:hAnsi="Calibri" w:cs="Calibri"/>
          <w:color w:val="000000" w:themeColor="text1"/>
          <w:sz w:val="22"/>
          <w:szCs w:val="22"/>
          <w:lang w:val="en-US"/>
        </w:rPr>
        <w:t xml:space="preserve"> .NET 8 </w:t>
      </w:r>
      <w:proofErr w:type="spellStart"/>
      <w:r w:rsidRPr="35BFAA9C">
        <w:rPr>
          <w:rFonts w:ascii="Calibri" w:hAnsi="Calibri" w:cs="Calibri"/>
          <w:color w:val="000000" w:themeColor="text1"/>
          <w:sz w:val="22"/>
          <w:szCs w:val="22"/>
          <w:lang w:val="en-US"/>
        </w:rPr>
        <w:t>WebAPI</w:t>
      </w:r>
      <w:proofErr w:type="spellEnd"/>
      <w:r w:rsidRPr="35BFAA9C">
        <w:rPr>
          <w:rFonts w:ascii="Calibri" w:hAnsi="Calibri" w:cs="Calibri"/>
          <w:color w:val="000000" w:themeColor="text1"/>
          <w:sz w:val="22"/>
          <w:szCs w:val="22"/>
          <w:lang w:val="en-US"/>
        </w:rPr>
        <w:t xml:space="preserve"> architecture:</w:t>
      </w:r>
    </w:p>
    <w:p w14:paraId="3BBA33A0" w14:textId="77777777" w:rsidR="00B1019C" w:rsidRDefault="00F43439" w:rsidP="35BFAA9C">
      <w:pPr>
        <w:numPr>
          <w:ilvl w:val="0"/>
          <w:numId w:val="4"/>
        </w:numPr>
        <w:spacing w:before="100" w:beforeAutospacing="1" w:after="75"/>
        <w:jc w:val="both"/>
        <w:divId w:val="679620125"/>
        <w:rPr>
          <w:rFonts w:ascii="Calibri" w:eastAsia="Times New Roman" w:hAnsi="Calibri" w:cs="Calibri"/>
          <w:color w:val="000000"/>
          <w:sz w:val="22"/>
          <w:szCs w:val="22"/>
          <w:lang w:val="en-US"/>
        </w:rPr>
      </w:pPr>
      <w:r w:rsidRPr="35BFAA9C">
        <w:rPr>
          <w:rStyle w:val="Strong"/>
          <w:rFonts w:ascii="Calibri" w:eastAsia="Times New Roman" w:hAnsi="Calibri" w:cs="Calibri"/>
          <w:sz w:val="22"/>
          <w:szCs w:val="22"/>
          <w:lang w:val="en-US"/>
        </w:rPr>
        <w:t>Project Structure:</w:t>
      </w:r>
      <w:r w:rsidRPr="35BFAA9C">
        <w:rPr>
          <w:rFonts w:ascii="Calibri" w:eastAsia="Times New Roman" w:hAnsi="Calibri" w:cs="Calibri"/>
          <w:color w:val="000000" w:themeColor="text1"/>
          <w:sz w:val="22"/>
          <w:szCs w:val="22"/>
          <w:lang w:val="en-US"/>
        </w:rPr>
        <w:t xml:space="preserve"> Standard .NET 8 solution with appropriate folder organization (Controllers, Models, Services, Repositories, Data)</w:t>
      </w:r>
    </w:p>
    <w:p w14:paraId="715B6108" w14:textId="77777777" w:rsidR="00B1019C" w:rsidRDefault="00F43439" w:rsidP="35BFAA9C">
      <w:pPr>
        <w:numPr>
          <w:ilvl w:val="0"/>
          <w:numId w:val="4"/>
        </w:numPr>
        <w:spacing w:before="100" w:beforeAutospacing="1" w:after="75"/>
        <w:jc w:val="both"/>
        <w:divId w:val="679620125"/>
        <w:rPr>
          <w:rFonts w:ascii="Calibri" w:eastAsia="Times New Roman" w:hAnsi="Calibri" w:cs="Calibri"/>
          <w:color w:val="000000"/>
          <w:sz w:val="22"/>
          <w:szCs w:val="22"/>
          <w:lang w:val="en"/>
        </w:rPr>
      </w:pPr>
      <w:r w:rsidRPr="35BFAA9C">
        <w:rPr>
          <w:rStyle w:val="Strong"/>
          <w:rFonts w:ascii="Calibri" w:eastAsia="Times New Roman" w:hAnsi="Calibri" w:cs="Calibri"/>
          <w:sz w:val="22"/>
          <w:szCs w:val="22"/>
          <w:lang w:val="en"/>
        </w:rPr>
        <w:t>Entity Framework Integration:</w:t>
      </w:r>
      <w:r w:rsidRPr="35BFAA9C">
        <w:rPr>
          <w:rFonts w:ascii="Calibri" w:eastAsia="Times New Roman" w:hAnsi="Calibri" w:cs="Calibri"/>
          <w:color w:val="000000" w:themeColor="text1"/>
          <w:sz w:val="22"/>
          <w:szCs w:val="22"/>
          <w:lang w:val="en"/>
        </w:rPr>
        <w:t xml:space="preserve"> Database context design with entity mappings for COBOL data structures</w:t>
      </w:r>
    </w:p>
    <w:p w14:paraId="59A65CED" w14:textId="77777777" w:rsidR="00B1019C" w:rsidRDefault="00F43439" w:rsidP="35BFAA9C">
      <w:pPr>
        <w:numPr>
          <w:ilvl w:val="0"/>
          <w:numId w:val="4"/>
        </w:numPr>
        <w:spacing w:before="100" w:beforeAutospacing="1" w:after="75"/>
        <w:jc w:val="both"/>
        <w:divId w:val="679620125"/>
        <w:rPr>
          <w:rFonts w:ascii="Calibri" w:eastAsia="Times New Roman" w:hAnsi="Calibri" w:cs="Calibri"/>
          <w:color w:val="000000"/>
          <w:sz w:val="22"/>
          <w:szCs w:val="22"/>
          <w:lang w:val="en"/>
        </w:rPr>
      </w:pPr>
      <w:r w:rsidRPr="35BFAA9C">
        <w:rPr>
          <w:rStyle w:val="Strong"/>
          <w:rFonts w:ascii="Calibri" w:eastAsia="Times New Roman" w:hAnsi="Calibri" w:cs="Calibri"/>
          <w:sz w:val="22"/>
          <w:szCs w:val="22"/>
          <w:lang w:val="en"/>
        </w:rPr>
        <w:t>Dependency Injection:</w:t>
      </w:r>
      <w:r w:rsidRPr="35BFAA9C">
        <w:rPr>
          <w:rFonts w:ascii="Calibri" w:eastAsia="Times New Roman" w:hAnsi="Calibri" w:cs="Calibri"/>
          <w:color w:val="000000" w:themeColor="text1"/>
          <w:sz w:val="22"/>
          <w:szCs w:val="22"/>
          <w:lang w:val="en"/>
        </w:rPr>
        <w:t xml:space="preserve"> Service registration and dependency configuration</w:t>
      </w:r>
    </w:p>
    <w:p w14:paraId="5E47D506" w14:textId="570465D6" w:rsidR="00B1019C" w:rsidRDefault="00F43439" w:rsidP="35BFAA9C">
      <w:pPr>
        <w:numPr>
          <w:ilvl w:val="0"/>
          <w:numId w:val="4"/>
        </w:numPr>
        <w:spacing w:before="100" w:beforeAutospacing="1" w:after="75"/>
        <w:jc w:val="both"/>
        <w:divId w:val="679620125"/>
        <w:rPr>
          <w:rFonts w:ascii="Calibri" w:eastAsia="Times New Roman" w:hAnsi="Calibri" w:cs="Calibri"/>
          <w:color w:val="000000"/>
          <w:sz w:val="22"/>
          <w:szCs w:val="22"/>
          <w:lang w:val="en"/>
        </w:rPr>
      </w:pPr>
      <w:r w:rsidRPr="35BFAA9C">
        <w:rPr>
          <w:rStyle w:val="Strong"/>
          <w:rFonts w:ascii="Calibri" w:eastAsia="Times New Roman" w:hAnsi="Calibri" w:cs="Calibri"/>
          <w:sz w:val="22"/>
          <w:szCs w:val="22"/>
          <w:lang w:val="en"/>
        </w:rPr>
        <w:t>Security Framework:</w:t>
      </w:r>
      <w:r w:rsidRPr="35BFAA9C">
        <w:rPr>
          <w:rFonts w:ascii="Calibri" w:eastAsia="Times New Roman" w:hAnsi="Calibri" w:cs="Calibri"/>
          <w:color w:val="000000" w:themeColor="text1"/>
          <w:sz w:val="22"/>
          <w:szCs w:val="22"/>
          <w:lang w:val="en"/>
        </w:rPr>
        <w:t xml:space="preserve"> </w:t>
      </w:r>
      <w:del w:id="132" w:author="Rajesh Bhaskaran(UST,IN)" w:date="2025-08-25T14:14:00Z">
        <w:r w:rsidRPr="35BFAA9C" w:rsidDel="007A7BC8">
          <w:rPr>
            <w:rFonts w:ascii="Calibri" w:eastAsia="Times New Roman" w:hAnsi="Calibri" w:cs="Calibri"/>
            <w:color w:val="000000" w:themeColor="text1"/>
            <w:sz w:val="22"/>
            <w:szCs w:val="22"/>
            <w:lang w:val="en"/>
          </w:rPr>
          <w:delText>JWT a</w:delText>
        </w:r>
      </w:del>
      <w:ins w:id="133" w:author="Rajesh Bhaskaran(UST,IN)" w:date="2025-08-25T14:14:00Z">
        <w:r w:rsidR="007A7BC8">
          <w:rPr>
            <w:rFonts w:ascii="Calibri" w:eastAsia="Times New Roman" w:hAnsi="Calibri" w:cs="Calibri"/>
            <w:color w:val="000000" w:themeColor="text1"/>
            <w:sz w:val="22"/>
            <w:szCs w:val="22"/>
            <w:lang w:val="en"/>
          </w:rPr>
          <w:t>A</w:t>
        </w:r>
      </w:ins>
      <w:r w:rsidRPr="35BFAA9C">
        <w:rPr>
          <w:rFonts w:ascii="Calibri" w:eastAsia="Times New Roman" w:hAnsi="Calibri" w:cs="Calibri"/>
          <w:color w:val="000000" w:themeColor="text1"/>
          <w:sz w:val="22"/>
          <w:szCs w:val="22"/>
          <w:lang w:val="en"/>
        </w:rPr>
        <w:t>uthentication and authorization setup</w:t>
      </w:r>
    </w:p>
    <w:p w14:paraId="04C43AB9" w14:textId="77777777" w:rsidR="00B1019C" w:rsidRDefault="00F43439" w:rsidP="35BFAA9C">
      <w:pPr>
        <w:numPr>
          <w:ilvl w:val="0"/>
          <w:numId w:val="4"/>
        </w:numPr>
        <w:spacing w:before="100" w:beforeAutospacing="1" w:after="75"/>
        <w:jc w:val="both"/>
        <w:divId w:val="679620125"/>
        <w:rPr>
          <w:rFonts w:ascii="Calibri" w:eastAsia="Times New Roman" w:hAnsi="Calibri" w:cs="Calibri"/>
          <w:color w:val="000000"/>
          <w:sz w:val="22"/>
          <w:szCs w:val="22"/>
          <w:lang w:val="en-US"/>
        </w:rPr>
      </w:pPr>
      <w:r w:rsidRPr="35BFAA9C">
        <w:rPr>
          <w:rStyle w:val="Strong"/>
          <w:rFonts w:ascii="Calibri" w:eastAsia="Times New Roman" w:hAnsi="Calibri" w:cs="Calibri"/>
          <w:sz w:val="22"/>
          <w:szCs w:val="22"/>
          <w:lang w:val="en-US"/>
        </w:rPr>
        <w:t>Logging and Monitoring:</w:t>
      </w:r>
      <w:r w:rsidRPr="35BFAA9C">
        <w:rPr>
          <w:rFonts w:ascii="Calibri" w:eastAsia="Times New Roman" w:hAnsi="Calibri" w:cs="Calibri"/>
          <w:color w:val="000000" w:themeColor="text1"/>
          <w:sz w:val="22"/>
          <w:szCs w:val="22"/>
          <w:lang w:val="en-US"/>
        </w:rPr>
        <w:t xml:space="preserve"> Structured logging implementation with </w:t>
      </w:r>
      <w:proofErr w:type="spellStart"/>
      <w:r w:rsidRPr="35BFAA9C">
        <w:rPr>
          <w:rFonts w:ascii="Calibri" w:eastAsia="Times New Roman" w:hAnsi="Calibri" w:cs="Calibri"/>
          <w:color w:val="000000" w:themeColor="text1"/>
          <w:sz w:val="22"/>
          <w:szCs w:val="22"/>
          <w:lang w:val="en-US"/>
        </w:rPr>
        <w:t>Serilog</w:t>
      </w:r>
      <w:proofErr w:type="spellEnd"/>
    </w:p>
    <w:p w14:paraId="770D8220" w14:textId="7DE9F61E" w:rsidR="00B1019C" w:rsidDel="007A7BC8" w:rsidRDefault="00F43439" w:rsidP="35BFAA9C">
      <w:pPr>
        <w:pStyle w:val="Heading3"/>
        <w:divId w:val="679620125"/>
        <w:rPr>
          <w:moveFrom w:id="134" w:author="Rajesh Bhaskaran(UST,IN)" w:date="2025-08-25T14:10:00Z"/>
          <w:rFonts w:ascii="Calibri" w:eastAsia="Times New Roman" w:hAnsi="Calibri" w:cs="Calibri"/>
          <w:lang w:val="en"/>
        </w:rPr>
      </w:pPr>
      <w:moveFromRangeStart w:id="135" w:author="Rajesh Bhaskaran(UST,IN)" w:date="2025-08-25T14:10:00Z" w:name="move207023464"/>
      <w:moveFrom w:id="136" w:author="Rajesh Bhaskaran(UST,IN)" w:date="2025-08-25T14:10:00Z">
        <w:r w:rsidRPr="35BFAA9C" w:rsidDel="007A7BC8">
          <w:rPr>
            <w:rFonts w:ascii="Calibri" w:eastAsia="Times New Roman" w:hAnsi="Calibri" w:cs="Calibri"/>
            <w:lang w:val="en"/>
          </w:rPr>
          <w:t>Conversion Phase:</w:t>
        </w:r>
      </w:moveFrom>
    </w:p>
    <w:moveFromRangeEnd w:id="135"/>
    <w:p w14:paraId="5C460B4C" w14:textId="77777777" w:rsidR="00B1019C" w:rsidRDefault="00F43439" w:rsidP="35BFAA9C">
      <w:pPr>
        <w:pStyle w:val="NormalWeb"/>
        <w:jc w:val="left"/>
        <w:divId w:val="679620125"/>
        <w:rPr>
          <w:rFonts w:ascii="Calibri" w:hAnsi="Calibri" w:cs="Calibri"/>
          <w:color w:val="000000"/>
          <w:sz w:val="22"/>
          <w:szCs w:val="22"/>
          <w:lang w:val="en"/>
        </w:rPr>
      </w:pPr>
      <w:r w:rsidRPr="35BFAA9C">
        <w:rPr>
          <w:rStyle w:val="Strong"/>
          <w:rFonts w:ascii="Calibri" w:hAnsi="Calibri" w:cs="Calibri"/>
          <w:sz w:val="22"/>
          <w:szCs w:val="22"/>
          <w:lang w:val="en"/>
        </w:rPr>
        <w:t>Business Logic Mapping:</w:t>
      </w:r>
    </w:p>
    <w:p w14:paraId="062C3E40" w14:textId="22FF7B51" w:rsidR="00B1019C" w:rsidRDefault="00F43439" w:rsidP="35BFAA9C">
      <w:pPr>
        <w:pStyle w:val="NormalWeb"/>
        <w:jc w:val="left"/>
        <w:divId w:val="679620125"/>
        <w:rPr>
          <w:rFonts w:ascii="Calibri" w:hAnsi="Calibri" w:cs="Calibri"/>
          <w:color w:val="000000"/>
          <w:sz w:val="22"/>
          <w:szCs w:val="22"/>
          <w:lang w:val="en"/>
        </w:rPr>
      </w:pPr>
      <w:r w:rsidRPr="35BFAA9C">
        <w:rPr>
          <w:rFonts w:ascii="Calibri" w:hAnsi="Calibri" w:cs="Calibri"/>
          <w:color w:val="000000" w:themeColor="text1"/>
          <w:sz w:val="22"/>
          <w:szCs w:val="22"/>
          <w:lang w:val="en"/>
        </w:rPr>
        <w:t>The conversion engine transforms COBOL logic to C# implementations</w:t>
      </w:r>
      <w:ins w:id="137" w:author="Rajesh Bhaskaran(UST,IN)" w:date="2025-08-25T14:21:00Z">
        <w:r w:rsidR="000A4424">
          <w:rPr>
            <w:rFonts w:ascii="Calibri" w:hAnsi="Calibri" w:cs="Calibri"/>
            <w:color w:val="000000" w:themeColor="text1"/>
            <w:sz w:val="22"/>
            <w:szCs w:val="22"/>
            <w:lang w:val="en"/>
          </w:rPr>
          <w:t xml:space="preserve"> with appropriate error handling</w:t>
        </w:r>
      </w:ins>
      <w:r w:rsidRPr="35BFAA9C">
        <w:rPr>
          <w:rFonts w:ascii="Calibri" w:hAnsi="Calibri" w:cs="Calibri"/>
          <w:color w:val="000000" w:themeColor="text1"/>
          <w:sz w:val="22"/>
          <w:szCs w:val="22"/>
          <w:lang w:val="en"/>
        </w:rPr>
        <w:t>:</w:t>
      </w:r>
    </w:p>
    <w:p w14:paraId="6A5CD658" w14:textId="77777777" w:rsidR="00B1019C" w:rsidRDefault="00F43439" w:rsidP="35BFAA9C">
      <w:pPr>
        <w:numPr>
          <w:ilvl w:val="0"/>
          <w:numId w:val="5"/>
        </w:numPr>
        <w:spacing w:before="100" w:beforeAutospacing="1" w:after="75"/>
        <w:divId w:val="679620125"/>
        <w:rPr>
          <w:rFonts w:ascii="Calibri" w:eastAsia="Times New Roman" w:hAnsi="Calibri" w:cs="Calibri"/>
          <w:color w:val="000000"/>
          <w:sz w:val="22"/>
          <w:szCs w:val="22"/>
          <w:lang w:val="en"/>
        </w:rPr>
      </w:pPr>
      <w:r w:rsidRPr="35BFAA9C">
        <w:rPr>
          <w:rStyle w:val="Strong"/>
          <w:rFonts w:ascii="Calibri" w:eastAsia="Times New Roman" w:hAnsi="Calibri" w:cs="Calibri"/>
          <w:sz w:val="22"/>
          <w:szCs w:val="22"/>
          <w:lang w:val="en"/>
        </w:rPr>
        <w:t>COBOL PERFORM to C# Methods:</w:t>
      </w:r>
      <w:r w:rsidRPr="35BFAA9C">
        <w:rPr>
          <w:rFonts w:ascii="Calibri" w:eastAsia="Times New Roman" w:hAnsi="Calibri" w:cs="Calibri"/>
          <w:color w:val="000000" w:themeColor="text1"/>
          <w:sz w:val="22"/>
          <w:szCs w:val="22"/>
          <w:lang w:val="en"/>
        </w:rPr>
        <w:t xml:space="preserve"> Conversion of COBOL paragraphs and sections to C# service methods</w:t>
      </w:r>
    </w:p>
    <w:p w14:paraId="0697D78C" w14:textId="409DF815" w:rsidR="00B1019C" w:rsidRDefault="00F43439" w:rsidP="35BFAA9C">
      <w:pPr>
        <w:numPr>
          <w:ilvl w:val="0"/>
          <w:numId w:val="5"/>
        </w:numPr>
        <w:spacing w:before="100" w:beforeAutospacing="1" w:after="75"/>
        <w:divId w:val="679620125"/>
        <w:rPr>
          <w:rFonts w:ascii="Calibri" w:eastAsia="Times New Roman" w:hAnsi="Calibri" w:cs="Calibri"/>
          <w:color w:val="000000"/>
          <w:sz w:val="22"/>
          <w:szCs w:val="22"/>
          <w:lang w:val="en"/>
        </w:rPr>
      </w:pPr>
      <w:r w:rsidRPr="35BFAA9C">
        <w:rPr>
          <w:rStyle w:val="Strong"/>
          <w:rFonts w:ascii="Calibri" w:eastAsia="Times New Roman" w:hAnsi="Calibri" w:cs="Calibri"/>
          <w:sz w:val="22"/>
          <w:szCs w:val="22"/>
          <w:lang w:val="en"/>
        </w:rPr>
        <w:t>Conditional Logic:</w:t>
      </w:r>
      <w:r w:rsidRPr="35BFAA9C">
        <w:rPr>
          <w:rFonts w:ascii="Calibri" w:eastAsia="Times New Roman" w:hAnsi="Calibri" w:cs="Calibri"/>
          <w:color w:val="000000" w:themeColor="text1"/>
          <w:sz w:val="22"/>
          <w:szCs w:val="22"/>
          <w:lang w:val="en"/>
        </w:rPr>
        <w:t xml:space="preserve"> Translation of COBOL</w:t>
      </w:r>
      <w:ins w:id="138" w:author="Rajesh Bhaskaran(UST,IN)" w:date="2025-08-25T14:18:00Z">
        <w:r w:rsidR="007A7BC8">
          <w:rPr>
            <w:rFonts w:ascii="Calibri" w:eastAsia="Times New Roman" w:hAnsi="Calibri" w:cs="Calibri"/>
            <w:color w:val="000000" w:themeColor="text1"/>
            <w:sz w:val="22"/>
            <w:szCs w:val="22"/>
            <w:lang w:val="en"/>
          </w:rPr>
          <w:t xml:space="preserve"> conditional statements like</w:t>
        </w:r>
      </w:ins>
      <w:r w:rsidRPr="35BFAA9C">
        <w:rPr>
          <w:rFonts w:ascii="Calibri" w:eastAsia="Times New Roman" w:hAnsi="Calibri" w:cs="Calibri"/>
          <w:color w:val="000000" w:themeColor="text1"/>
          <w:sz w:val="22"/>
          <w:szCs w:val="22"/>
          <w:lang w:val="en"/>
        </w:rPr>
        <w:t xml:space="preserve"> IF-THEN-ELSE</w:t>
      </w:r>
      <w:ins w:id="139" w:author="Rajesh Bhaskaran(UST,IN)" w:date="2025-08-25T14:18:00Z">
        <w:r w:rsidR="007A7BC8">
          <w:rPr>
            <w:rFonts w:ascii="Calibri" w:eastAsia="Times New Roman" w:hAnsi="Calibri" w:cs="Calibri"/>
            <w:color w:val="000000" w:themeColor="text1"/>
            <w:sz w:val="22"/>
            <w:szCs w:val="22"/>
            <w:lang w:val="en"/>
          </w:rPr>
          <w:t>,</w:t>
        </w:r>
      </w:ins>
      <w:del w:id="140" w:author="Rajesh Bhaskaran(UST,IN)" w:date="2025-08-25T14:18:00Z">
        <w:r w:rsidRPr="35BFAA9C" w:rsidDel="007A7BC8">
          <w:rPr>
            <w:rFonts w:ascii="Calibri" w:eastAsia="Times New Roman" w:hAnsi="Calibri" w:cs="Calibri"/>
            <w:color w:val="000000" w:themeColor="text1"/>
            <w:sz w:val="22"/>
            <w:szCs w:val="22"/>
            <w:lang w:val="en"/>
          </w:rPr>
          <w:delText xml:space="preserve"> and</w:delText>
        </w:r>
      </w:del>
      <w:r w:rsidRPr="35BFAA9C">
        <w:rPr>
          <w:rFonts w:ascii="Calibri" w:eastAsia="Times New Roman" w:hAnsi="Calibri" w:cs="Calibri"/>
          <w:color w:val="000000" w:themeColor="text1"/>
          <w:sz w:val="22"/>
          <w:szCs w:val="22"/>
          <w:lang w:val="en"/>
        </w:rPr>
        <w:t xml:space="preserve"> EVALUATE</w:t>
      </w:r>
      <w:ins w:id="141" w:author="Rajesh Bhaskaran(UST,IN)" w:date="2025-08-25T14:18:00Z">
        <w:r w:rsidR="007A7BC8">
          <w:rPr>
            <w:rFonts w:ascii="Calibri" w:eastAsia="Times New Roman" w:hAnsi="Calibri" w:cs="Calibri"/>
            <w:color w:val="000000" w:themeColor="text1"/>
            <w:sz w:val="22"/>
            <w:szCs w:val="22"/>
            <w:lang w:val="en"/>
          </w:rPr>
          <w:t xml:space="preserve"> etc</w:t>
        </w:r>
      </w:ins>
      <w:ins w:id="142" w:author="Rajesh Bhaskaran(UST,IN)" w:date="2025-08-25T14:20:00Z">
        <w:r w:rsidR="000A4424">
          <w:rPr>
            <w:rFonts w:ascii="Calibri" w:eastAsia="Times New Roman" w:hAnsi="Calibri" w:cs="Calibri"/>
            <w:color w:val="000000" w:themeColor="text1"/>
            <w:sz w:val="22"/>
            <w:szCs w:val="22"/>
            <w:lang w:val="en"/>
          </w:rPr>
          <w:t>.</w:t>
        </w:r>
      </w:ins>
      <w:r w:rsidRPr="35BFAA9C">
        <w:rPr>
          <w:rFonts w:ascii="Calibri" w:eastAsia="Times New Roman" w:hAnsi="Calibri" w:cs="Calibri"/>
          <w:color w:val="000000" w:themeColor="text1"/>
          <w:sz w:val="22"/>
          <w:szCs w:val="22"/>
          <w:lang w:val="en"/>
        </w:rPr>
        <w:t xml:space="preserve"> statements to</w:t>
      </w:r>
      <w:ins w:id="143" w:author="Rajesh Bhaskaran(UST,IN)" w:date="2025-08-25T14:19:00Z">
        <w:r w:rsidR="000A4424">
          <w:rPr>
            <w:rFonts w:ascii="Calibri" w:eastAsia="Times New Roman" w:hAnsi="Calibri" w:cs="Calibri"/>
            <w:color w:val="000000" w:themeColor="text1"/>
            <w:sz w:val="22"/>
            <w:szCs w:val="22"/>
            <w:lang w:val="en"/>
          </w:rPr>
          <w:t xml:space="preserve"> corresponding </w:t>
        </w:r>
      </w:ins>
      <w:ins w:id="144" w:author="Rajesh Bhaskaran(UST,IN)" w:date="2025-08-25T14:20:00Z">
        <w:r w:rsidR="000A4424">
          <w:rPr>
            <w:rFonts w:ascii="Calibri" w:eastAsia="Times New Roman" w:hAnsi="Calibri" w:cs="Calibri"/>
            <w:color w:val="000000" w:themeColor="text1"/>
            <w:sz w:val="22"/>
            <w:szCs w:val="22"/>
            <w:lang w:val="en"/>
          </w:rPr>
          <w:t>relevant</w:t>
        </w:r>
      </w:ins>
      <w:r w:rsidRPr="35BFAA9C">
        <w:rPr>
          <w:rFonts w:ascii="Calibri" w:eastAsia="Times New Roman" w:hAnsi="Calibri" w:cs="Calibri"/>
          <w:color w:val="000000" w:themeColor="text1"/>
          <w:sz w:val="22"/>
          <w:szCs w:val="22"/>
          <w:lang w:val="en"/>
        </w:rPr>
        <w:t xml:space="preserve"> C# conditional structures</w:t>
      </w:r>
    </w:p>
    <w:p w14:paraId="0A34C6B7" w14:textId="3C8194C6" w:rsidR="00B1019C" w:rsidRDefault="00F43439" w:rsidP="35BFAA9C">
      <w:pPr>
        <w:numPr>
          <w:ilvl w:val="0"/>
          <w:numId w:val="5"/>
        </w:numPr>
        <w:spacing w:before="100" w:beforeAutospacing="1" w:after="75"/>
        <w:divId w:val="679620125"/>
        <w:rPr>
          <w:rFonts w:ascii="Calibri" w:eastAsia="Times New Roman" w:hAnsi="Calibri" w:cs="Calibri"/>
          <w:color w:val="000000"/>
          <w:sz w:val="22"/>
          <w:szCs w:val="22"/>
          <w:lang w:val="en"/>
        </w:rPr>
      </w:pPr>
      <w:r w:rsidRPr="35BFAA9C">
        <w:rPr>
          <w:rStyle w:val="Strong"/>
          <w:rFonts w:ascii="Calibri" w:eastAsia="Times New Roman" w:hAnsi="Calibri" w:cs="Calibri"/>
          <w:sz w:val="22"/>
          <w:szCs w:val="22"/>
          <w:lang w:val="en"/>
        </w:rPr>
        <w:t>Arithmetic Operations:</w:t>
      </w:r>
      <w:r w:rsidRPr="35BFAA9C">
        <w:rPr>
          <w:rFonts w:ascii="Calibri" w:eastAsia="Times New Roman" w:hAnsi="Calibri" w:cs="Calibri"/>
          <w:color w:val="000000" w:themeColor="text1"/>
          <w:sz w:val="22"/>
          <w:szCs w:val="22"/>
          <w:lang w:val="en"/>
        </w:rPr>
        <w:t xml:space="preserve"> Conversion of COBOL arithmetic (ADD, SUBTRACT, MULTIPLY, DIVIDE) to C# equivalents </w:t>
      </w:r>
      <w:del w:id="145" w:author="Rajesh Bhaskaran(UST,IN)" w:date="2025-08-25T14:21:00Z">
        <w:r w:rsidRPr="35BFAA9C" w:rsidDel="000A4424">
          <w:rPr>
            <w:rFonts w:ascii="Calibri" w:eastAsia="Times New Roman" w:hAnsi="Calibri" w:cs="Calibri"/>
            <w:color w:val="000000" w:themeColor="text1"/>
            <w:sz w:val="22"/>
            <w:szCs w:val="22"/>
            <w:lang w:val="en"/>
          </w:rPr>
          <w:delText>with proper error handling</w:delText>
        </w:r>
      </w:del>
    </w:p>
    <w:p w14:paraId="25B81E71" w14:textId="77777777" w:rsidR="00B1019C" w:rsidRDefault="00F43439" w:rsidP="35BFAA9C">
      <w:pPr>
        <w:numPr>
          <w:ilvl w:val="0"/>
          <w:numId w:val="5"/>
        </w:numPr>
        <w:spacing w:before="100" w:beforeAutospacing="1" w:after="75"/>
        <w:divId w:val="679620125"/>
        <w:rPr>
          <w:rFonts w:ascii="Calibri" w:eastAsia="Times New Roman" w:hAnsi="Calibri" w:cs="Calibri"/>
          <w:color w:val="000000"/>
          <w:sz w:val="22"/>
          <w:szCs w:val="22"/>
          <w:lang w:val="en"/>
        </w:rPr>
      </w:pPr>
      <w:r w:rsidRPr="35BFAA9C">
        <w:rPr>
          <w:rStyle w:val="Strong"/>
          <w:rFonts w:ascii="Calibri" w:eastAsia="Times New Roman" w:hAnsi="Calibri" w:cs="Calibri"/>
          <w:sz w:val="22"/>
          <w:szCs w:val="22"/>
          <w:lang w:val="en"/>
        </w:rPr>
        <w:t>Data Validation:</w:t>
      </w:r>
      <w:r w:rsidRPr="35BFAA9C">
        <w:rPr>
          <w:rFonts w:ascii="Calibri" w:eastAsia="Times New Roman" w:hAnsi="Calibri" w:cs="Calibri"/>
          <w:color w:val="000000" w:themeColor="text1"/>
          <w:sz w:val="22"/>
          <w:szCs w:val="22"/>
          <w:lang w:val="en"/>
        </w:rPr>
        <w:t xml:space="preserve"> Implementation of COBOL validation rules as C# validation attributes and custom validators</w:t>
      </w:r>
    </w:p>
    <w:p w14:paraId="2374A53A" w14:textId="77777777" w:rsidR="00B1019C" w:rsidRDefault="00F43439" w:rsidP="35BFAA9C">
      <w:pPr>
        <w:numPr>
          <w:ilvl w:val="0"/>
          <w:numId w:val="5"/>
        </w:numPr>
        <w:spacing w:before="100" w:beforeAutospacing="1" w:after="75"/>
        <w:divId w:val="679620125"/>
        <w:rPr>
          <w:rFonts w:ascii="Calibri" w:eastAsia="Times New Roman" w:hAnsi="Calibri" w:cs="Calibri"/>
          <w:color w:val="000000"/>
          <w:sz w:val="22"/>
          <w:szCs w:val="22"/>
          <w:lang w:val="en"/>
        </w:rPr>
      </w:pPr>
      <w:r w:rsidRPr="35BFAA9C">
        <w:rPr>
          <w:rStyle w:val="Strong"/>
          <w:rFonts w:ascii="Calibri" w:eastAsia="Times New Roman" w:hAnsi="Calibri" w:cs="Calibri"/>
          <w:sz w:val="22"/>
          <w:szCs w:val="22"/>
          <w:lang w:val="en"/>
        </w:rPr>
        <w:t>File Operations:</w:t>
      </w:r>
      <w:r w:rsidRPr="35BFAA9C">
        <w:rPr>
          <w:rFonts w:ascii="Calibri" w:eastAsia="Times New Roman" w:hAnsi="Calibri" w:cs="Calibri"/>
          <w:color w:val="000000" w:themeColor="text1"/>
          <w:sz w:val="22"/>
          <w:szCs w:val="22"/>
          <w:lang w:val="en"/>
        </w:rPr>
        <w:t xml:space="preserve"> Migration of COBOL file I/O operations to Entity Framework Core database operations</w:t>
      </w:r>
    </w:p>
    <w:p w14:paraId="4CF3632F" w14:textId="77777777" w:rsidR="00B1019C" w:rsidRDefault="00F43439" w:rsidP="35BFAA9C">
      <w:pPr>
        <w:pStyle w:val="NormalWeb"/>
        <w:divId w:val="679620125"/>
        <w:rPr>
          <w:rFonts w:ascii="Calibri" w:hAnsi="Calibri" w:cs="Calibri"/>
          <w:color w:val="000000"/>
          <w:sz w:val="22"/>
          <w:szCs w:val="22"/>
          <w:lang w:val="en"/>
        </w:rPr>
      </w:pPr>
      <w:r w:rsidRPr="35BFAA9C">
        <w:rPr>
          <w:rStyle w:val="Strong"/>
          <w:rFonts w:ascii="Calibri" w:hAnsi="Calibri" w:cs="Calibri"/>
          <w:sz w:val="22"/>
          <w:szCs w:val="22"/>
          <w:lang w:val="en"/>
        </w:rPr>
        <w:t>Data Structure Migration:</w:t>
      </w:r>
    </w:p>
    <w:p w14:paraId="3030D5FF" w14:textId="05BAB958" w:rsidR="00B1019C" w:rsidRDefault="00F43439" w:rsidP="35BFAA9C">
      <w:pPr>
        <w:pStyle w:val="NormalWeb"/>
        <w:divId w:val="679620125"/>
        <w:rPr>
          <w:rFonts w:ascii="Calibri" w:hAnsi="Calibri" w:cs="Calibri"/>
          <w:color w:val="000000"/>
          <w:sz w:val="22"/>
          <w:szCs w:val="22"/>
          <w:lang w:val="en"/>
        </w:rPr>
      </w:pPr>
      <w:del w:id="146" w:author="Rajesh Bhaskaran(UST,IN)" w:date="2025-08-25T14:22:00Z">
        <w:r w:rsidRPr="35BFAA9C" w:rsidDel="000A4424">
          <w:rPr>
            <w:rFonts w:ascii="Calibri" w:hAnsi="Calibri" w:cs="Calibri"/>
            <w:color w:val="000000" w:themeColor="text1"/>
            <w:sz w:val="22"/>
            <w:szCs w:val="22"/>
            <w:lang w:val="en"/>
          </w:rPr>
          <w:delText>Comprehensive</w:delText>
        </w:r>
      </w:del>
      <w:r w:rsidRPr="35BFAA9C">
        <w:rPr>
          <w:rFonts w:ascii="Calibri" w:hAnsi="Calibri" w:cs="Calibri"/>
          <w:color w:val="000000" w:themeColor="text1"/>
          <w:sz w:val="22"/>
          <w:szCs w:val="22"/>
          <w:lang w:val="en"/>
        </w:rPr>
        <w:t xml:space="preserve"> </w:t>
      </w:r>
      <w:ins w:id="147" w:author="Rajesh Bhaskaran(UST,IN)" w:date="2025-08-25T14:22:00Z">
        <w:r w:rsidR="000A4424">
          <w:rPr>
            <w:rFonts w:ascii="Calibri" w:hAnsi="Calibri" w:cs="Calibri"/>
            <w:color w:val="000000" w:themeColor="text1"/>
            <w:sz w:val="22"/>
            <w:szCs w:val="22"/>
            <w:lang w:val="en"/>
          </w:rPr>
          <w:t>T</w:t>
        </w:r>
      </w:ins>
      <w:del w:id="148" w:author="Rajesh Bhaskaran(UST,IN)" w:date="2025-08-25T14:22:00Z">
        <w:r w:rsidRPr="35BFAA9C" w:rsidDel="000A4424">
          <w:rPr>
            <w:rFonts w:ascii="Calibri" w:hAnsi="Calibri" w:cs="Calibri"/>
            <w:color w:val="000000" w:themeColor="text1"/>
            <w:sz w:val="22"/>
            <w:szCs w:val="22"/>
            <w:lang w:val="en"/>
          </w:rPr>
          <w:delText>t</w:delText>
        </w:r>
      </w:del>
      <w:r w:rsidRPr="35BFAA9C">
        <w:rPr>
          <w:rFonts w:ascii="Calibri" w:hAnsi="Calibri" w:cs="Calibri"/>
          <w:color w:val="000000" w:themeColor="text1"/>
          <w:sz w:val="22"/>
          <w:szCs w:val="22"/>
          <w:lang w:val="en"/>
        </w:rPr>
        <w:t>ransformation of COBOL data elements</w:t>
      </w:r>
      <w:ins w:id="149" w:author="Rajesh Bhaskaran(UST,IN)" w:date="2025-08-25T14:22:00Z">
        <w:r w:rsidR="000A4424">
          <w:rPr>
            <w:rFonts w:ascii="Calibri" w:hAnsi="Calibri" w:cs="Calibri"/>
            <w:color w:val="000000" w:themeColor="text1"/>
            <w:sz w:val="22"/>
            <w:szCs w:val="22"/>
            <w:lang w:val="en"/>
          </w:rPr>
          <w:t xml:space="preserve"> to corresponding </w:t>
        </w:r>
      </w:ins>
      <w:ins w:id="150" w:author="Rajesh Bhaskaran(UST,IN)" w:date="2025-08-25T14:23:00Z">
        <w:r w:rsidR="000A4424">
          <w:rPr>
            <w:rFonts w:ascii="Calibri" w:hAnsi="Calibri" w:cs="Calibri"/>
            <w:color w:val="000000" w:themeColor="text1"/>
            <w:sz w:val="22"/>
            <w:szCs w:val="22"/>
            <w:lang w:val="en"/>
          </w:rPr>
          <w:t>and relevant .NET data elements</w:t>
        </w:r>
      </w:ins>
      <w:r w:rsidRPr="35BFAA9C">
        <w:rPr>
          <w:rFonts w:ascii="Calibri" w:hAnsi="Calibri" w:cs="Calibri"/>
          <w:color w:val="000000" w:themeColor="text1"/>
          <w:sz w:val="22"/>
          <w:szCs w:val="22"/>
          <w:lang w:val="en"/>
        </w:rPr>
        <w:t>:</w:t>
      </w:r>
    </w:p>
    <w:p w14:paraId="5C8E5BE5" w14:textId="77777777" w:rsidR="00B1019C" w:rsidRDefault="00F43439" w:rsidP="35BFAA9C">
      <w:pPr>
        <w:numPr>
          <w:ilvl w:val="0"/>
          <w:numId w:val="6"/>
        </w:numPr>
        <w:spacing w:before="100" w:beforeAutospacing="1" w:after="75"/>
        <w:jc w:val="both"/>
        <w:divId w:val="679620125"/>
        <w:rPr>
          <w:rFonts w:ascii="Calibri" w:eastAsia="Times New Roman" w:hAnsi="Calibri" w:cs="Calibri"/>
          <w:color w:val="000000"/>
          <w:sz w:val="22"/>
          <w:szCs w:val="22"/>
          <w:lang w:val="en"/>
        </w:rPr>
      </w:pPr>
      <w:r w:rsidRPr="35BFAA9C">
        <w:rPr>
          <w:rStyle w:val="Strong"/>
          <w:rFonts w:ascii="Calibri" w:eastAsia="Times New Roman" w:hAnsi="Calibri" w:cs="Calibri"/>
          <w:sz w:val="22"/>
          <w:szCs w:val="22"/>
          <w:lang w:val="en"/>
        </w:rPr>
        <w:t>Record Structures:</w:t>
      </w:r>
      <w:r w:rsidRPr="35BFAA9C">
        <w:rPr>
          <w:rFonts w:ascii="Calibri" w:eastAsia="Times New Roman" w:hAnsi="Calibri" w:cs="Calibri"/>
          <w:color w:val="000000" w:themeColor="text1"/>
          <w:sz w:val="22"/>
          <w:szCs w:val="22"/>
          <w:lang w:val="en"/>
        </w:rPr>
        <w:t xml:space="preserve"> Conversion of COBOL 01-level records to C# entity classes</w:t>
      </w:r>
    </w:p>
    <w:p w14:paraId="5C684C3D" w14:textId="77777777" w:rsidR="00B1019C" w:rsidRDefault="00F43439" w:rsidP="35BFAA9C">
      <w:pPr>
        <w:numPr>
          <w:ilvl w:val="0"/>
          <w:numId w:val="6"/>
        </w:numPr>
        <w:spacing w:before="100" w:beforeAutospacing="1" w:after="75"/>
        <w:jc w:val="both"/>
        <w:divId w:val="679620125"/>
        <w:rPr>
          <w:rFonts w:ascii="Calibri" w:eastAsia="Times New Roman" w:hAnsi="Calibri" w:cs="Calibri"/>
          <w:color w:val="000000"/>
          <w:sz w:val="22"/>
          <w:szCs w:val="22"/>
          <w:lang w:val="en-US"/>
        </w:rPr>
      </w:pPr>
      <w:r w:rsidRPr="35BFAA9C">
        <w:rPr>
          <w:rStyle w:val="Strong"/>
          <w:rFonts w:ascii="Calibri" w:eastAsia="Times New Roman" w:hAnsi="Calibri" w:cs="Calibri"/>
          <w:sz w:val="22"/>
          <w:szCs w:val="22"/>
          <w:lang w:val="en-US"/>
        </w:rPr>
        <w:t>Field Definitions:</w:t>
      </w:r>
      <w:r w:rsidRPr="35BFAA9C">
        <w:rPr>
          <w:rFonts w:ascii="Calibri" w:eastAsia="Times New Roman" w:hAnsi="Calibri" w:cs="Calibri"/>
          <w:color w:val="000000" w:themeColor="text1"/>
          <w:sz w:val="22"/>
          <w:szCs w:val="22"/>
          <w:lang w:val="en-US"/>
        </w:rPr>
        <w:t xml:space="preserve"> Mapping of COBOL PIC clauses to appropriate C# data types with validation attributes</w:t>
      </w:r>
    </w:p>
    <w:p w14:paraId="28419727" w14:textId="77777777" w:rsidR="00B1019C" w:rsidRDefault="00F43439" w:rsidP="35BFAA9C">
      <w:pPr>
        <w:numPr>
          <w:ilvl w:val="0"/>
          <w:numId w:val="6"/>
        </w:numPr>
        <w:spacing w:before="100" w:beforeAutospacing="1" w:after="75"/>
        <w:jc w:val="both"/>
        <w:divId w:val="679620125"/>
        <w:rPr>
          <w:rFonts w:ascii="Calibri" w:eastAsia="Times New Roman" w:hAnsi="Calibri" w:cs="Calibri"/>
          <w:color w:val="000000"/>
          <w:sz w:val="22"/>
          <w:szCs w:val="22"/>
          <w:lang w:val="en"/>
        </w:rPr>
      </w:pPr>
      <w:r w:rsidRPr="35BFAA9C">
        <w:rPr>
          <w:rStyle w:val="Strong"/>
          <w:rFonts w:ascii="Calibri" w:eastAsia="Times New Roman" w:hAnsi="Calibri" w:cs="Calibri"/>
          <w:sz w:val="22"/>
          <w:szCs w:val="22"/>
          <w:lang w:val="en"/>
        </w:rPr>
        <w:t>Hierarchical Data:</w:t>
      </w:r>
      <w:r w:rsidRPr="35BFAA9C">
        <w:rPr>
          <w:rFonts w:ascii="Calibri" w:eastAsia="Times New Roman" w:hAnsi="Calibri" w:cs="Calibri"/>
          <w:color w:val="000000" w:themeColor="text1"/>
          <w:sz w:val="22"/>
          <w:szCs w:val="22"/>
          <w:lang w:val="en"/>
        </w:rPr>
        <w:t xml:space="preserve"> Transformation of COBOL group items to C# nested objects or separate entities</w:t>
      </w:r>
    </w:p>
    <w:p w14:paraId="77508895" w14:textId="77777777" w:rsidR="00B1019C" w:rsidRDefault="00F43439" w:rsidP="35BFAA9C">
      <w:pPr>
        <w:numPr>
          <w:ilvl w:val="0"/>
          <w:numId w:val="6"/>
        </w:numPr>
        <w:spacing w:before="100" w:beforeAutospacing="1" w:after="75"/>
        <w:jc w:val="both"/>
        <w:divId w:val="679620125"/>
        <w:rPr>
          <w:rFonts w:ascii="Calibri" w:eastAsia="Times New Roman" w:hAnsi="Calibri" w:cs="Calibri"/>
          <w:color w:val="000000"/>
          <w:sz w:val="22"/>
          <w:szCs w:val="22"/>
          <w:lang w:val="en"/>
        </w:rPr>
      </w:pPr>
      <w:r w:rsidRPr="35BFAA9C">
        <w:rPr>
          <w:rStyle w:val="Strong"/>
          <w:rFonts w:ascii="Calibri" w:eastAsia="Times New Roman" w:hAnsi="Calibri" w:cs="Calibri"/>
          <w:sz w:val="22"/>
          <w:szCs w:val="22"/>
          <w:lang w:val="en"/>
        </w:rPr>
        <w:t>Database Schema:</w:t>
      </w:r>
      <w:r w:rsidRPr="35BFAA9C">
        <w:rPr>
          <w:rFonts w:ascii="Calibri" w:eastAsia="Times New Roman" w:hAnsi="Calibri" w:cs="Calibri"/>
          <w:color w:val="000000" w:themeColor="text1"/>
          <w:sz w:val="22"/>
          <w:szCs w:val="22"/>
          <w:lang w:val="en"/>
        </w:rPr>
        <w:t xml:space="preserve"> Generation of Entity Framework migrations and database configuration</w:t>
      </w:r>
    </w:p>
    <w:p w14:paraId="6F74CF5A" w14:textId="77777777" w:rsidR="000A4424" w:rsidRDefault="000A4424" w:rsidP="35BFAA9C">
      <w:pPr>
        <w:pStyle w:val="NormalWeb"/>
        <w:divId w:val="679620125"/>
        <w:rPr>
          <w:ins w:id="151" w:author="Rajesh Bhaskaran(UST,IN)" w:date="2025-08-25T14:22:00Z"/>
          <w:rStyle w:val="Strong"/>
          <w:rFonts w:ascii="Calibri" w:hAnsi="Calibri" w:cs="Calibri"/>
          <w:sz w:val="22"/>
          <w:szCs w:val="22"/>
          <w:lang w:val="en"/>
        </w:rPr>
      </w:pPr>
    </w:p>
    <w:p w14:paraId="6794BF07" w14:textId="023CBEEA" w:rsidR="00B1019C" w:rsidRDefault="00F43439" w:rsidP="35BFAA9C">
      <w:pPr>
        <w:pStyle w:val="NormalWeb"/>
        <w:divId w:val="679620125"/>
        <w:rPr>
          <w:rFonts w:ascii="Calibri" w:hAnsi="Calibri" w:cs="Calibri"/>
          <w:color w:val="000000"/>
          <w:sz w:val="22"/>
          <w:szCs w:val="22"/>
          <w:lang w:val="en"/>
        </w:rPr>
      </w:pPr>
      <w:r w:rsidRPr="35BFAA9C">
        <w:rPr>
          <w:rStyle w:val="Strong"/>
          <w:rFonts w:ascii="Calibri" w:hAnsi="Calibri" w:cs="Calibri"/>
          <w:sz w:val="22"/>
          <w:szCs w:val="22"/>
          <w:lang w:val="en"/>
        </w:rPr>
        <w:t>API Endpoint Generation:</w:t>
      </w:r>
    </w:p>
    <w:p w14:paraId="507155F8" w14:textId="77777777" w:rsidR="00B1019C" w:rsidRDefault="00F43439" w:rsidP="35BFAA9C">
      <w:pPr>
        <w:pStyle w:val="NormalWeb"/>
        <w:divId w:val="679620125"/>
        <w:rPr>
          <w:rFonts w:ascii="Calibri" w:hAnsi="Calibri" w:cs="Calibri"/>
          <w:color w:val="000000"/>
          <w:sz w:val="22"/>
          <w:szCs w:val="22"/>
          <w:lang w:val="en"/>
        </w:rPr>
      </w:pPr>
      <w:r w:rsidRPr="35BFAA9C">
        <w:rPr>
          <w:rFonts w:ascii="Calibri" w:hAnsi="Calibri" w:cs="Calibri"/>
          <w:color w:val="000000" w:themeColor="text1"/>
          <w:sz w:val="22"/>
          <w:szCs w:val="22"/>
          <w:lang w:val="en"/>
        </w:rPr>
        <w:t>Creation of RESTful API structure:</w:t>
      </w:r>
    </w:p>
    <w:p w14:paraId="26FBF08C" w14:textId="77777777" w:rsidR="00B1019C" w:rsidRDefault="00F43439" w:rsidP="35BFAA9C">
      <w:pPr>
        <w:numPr>
          <w:ilvl w:val="0"/>
          <w:numId w:val="7"/>
        </w:numPr>
        <w:spacing w:before="100" w:beforeAutospacing="1" w:after="75"/>
        <w:jc w:val="both"/>
        <w:divId w:val="679620125"/>
        <w:rPr>
          <w:rFonts w:ascii="Calibri" w:eastAsia="Times New Roman" w:hAnsi="Calibri" w:cs="Calibri"/>
          <w:color w:val="000000"/>
          <w:sz w:val="22"/>
          <w:szCs w:val="22"/>
          <w:lang w:val="en"/>
        </w:rPr>
      </w:pPr>
      <w:r w:rsidRPr="35BFAA9C">
        <w:rPr>
          <w:rStyle w:val="Strong"/>
          <w:rFonts w:ascii="Calibri" w:eastAsia="Times New Roman" w:hAnsi="Calibri" w:cs="Calibri"/>
          <w:sz w:val="22"/>
          <w:szCs w:val="22"/>
          <w:lang w:val="en"/>
        </w:rPr>
        <w:t>Controller Classes:</w:t>
      </w:r>
      <w:r w:rsidRPr="35BFAA9C">
        <w:rPr>
          <w:rFonts w:ascii="Calibri" w:eastAsia="Times New Roman" w:hAnsi="Calibri" w:cs="Calibri"/>
          <w:color w:val="000000" w:themeColor="text1"/>
          <w:sz w:val="22"/>
          <w:szCs w:val="22"/>
          <w:lang w:val="en"/>
        </w:rPr>
        <w:t xml:space="preserve"> Generation of API controllers based on COBOL program functions</w:t>
      </w:r>
    </w:p>
    <w:p w14:paraId="2A480274" w14:textId="77777777" w:rsidR="00B1019C" w:rsidRDefault="00F43439" w:rsidP="35BFAA9C">
      <w:pPr>
        <w:numPr>
          <w:ilvl w:val="0"/>
          <w:numId w:val="7"/>
        </w:numPr>
        <w:spacing w:before="100" w:beforeAutospacing="1" w:after="75"/>
        <w:jc w:val="both"/>
        <w:divId w:val="679620125"/>
        <w:rPr>
          <w:rFonts w:ascii="Calibri" w:eastAsia="Times New Roman" w:hAnsi="Calibri" w:cs="Calibri"/>
          <w:color w:val="000000"/>
          <w:sz w:val="22"/>
          <w:szCs w:val="22"/>
          <w:lang w:val="en-US"/>
        </w:rPr>
      </w:pPr>
      <w:r w:rsidRPr="35BFAA9C">
        <w:rPr>
          <w:rStyle w:val="Strong"/>
          <w:rFonts w:ascii="Calibri" w:eastAsia="Times New Roman" w:hAnsi="Calibri" w:cs="Calibri"/>
          <w:sz w:val="22"/>
          <w:szCs w:val="22"/>
          <w:lang w:val="en-US"/>
        </w:rPr>
        <w:t>HTTP Methods:</w:t>
      </w:r>
      <w:r w:rsidRPr="35BFAA9C">
        <w:rPr>
          <w:rFonts w:ascii="Calibri" w:eastAsia="Times New Roman" w:hAnsi="Calibri" w:cs="Calibri"/>
          <w:color w:val="000000" w:themeColor="text1"/>
          <w:sz w:val="22"/>
          <w:szCs w:val="22"/>
          <w:lang w:val="en-US"/>
        </w:rPr>
        <w:t xml:space="preserve"> Mapping of COBOL operations to appropriate REST endpoints (GET, POST, PUT, DELETE)</w:t>
      </w:r>
    </w:p>
    <w:p w14:paraId="2792DC95" w14:textId="77777777" w:rsidR="00B1019C" w:rsidRDefault="00F43439" w:rsidP="35BFAA9C">
      <w:pPr>
        <w:numPr>
          <w:ilvl w:val="0"/>
          <w:numId w:val="7"/>
        </w:numPr>
        <w:spacing w:before="100" w:beforeAutospacing="1" w:after="75"/>
        <w:jc w:val="both"/>
        <w:divId w:val="679620125"/>
        <w:rPr>
          <w:rFonts w:ascii="Calibri" w:eastAsia="Times New Roman" w:hAnsi="Calibri" w:cs="Calibri"/>
          <w:color w:val="000000"/>
          <w:sz w:val="22"/>
          <w:szCs w:val="22"/>
          <w:lang w:val="en"/>
        </w:rPr>
      </w:pPr>
      <w:r w:rsidRPr="35BFAA9C">
        <w:rPr>
          <w:rStyle w:val="Strong"/>
          <w:rFonts w:ascii="Calibri" w:eastAsia="Times New Roman" w:hAnsi="Calibri" w:cs="Calibri"/>
          <w:sz w:val="22"/>
          <w:szCs w:val="22"/>
          <w:lang w:val="en"/>
        </w:rPr>
        <w:t>Request/Response Models:</w:t>
      </w:r>
      <w:r w:rsidRPr="35BFAA9C">
        <w:rPr>
          <w:rFonts w:ascii="Calibri" w:eastAsia="Times New Roman" w:hAnsi="Calibri" w:cs="Calibri"/>
          <w:color w:val="000000" w:themeColor="text1"/>
          <w:sz w:val="22"/>
          <w:szCs w:val="22"/>
          <w:lang w:val="en"/>
        </w:rPr>
        <w:t xml:space="preserve"> Creation of </w:t>
      </w:r>
      <w:proofErr w:type="spellStart"/>
      <w:r w:rsidRPr="35BFAA9C">
        <w:rPr>
          <w:rFonts w:ascii="Calibri" w:eastAsia="Times New Roman" w:hAnsi="Calibri" w:cs="Calibri"/>
          <w:color w:val="000000" w:themeColor="text1"/>
          <w:sz w:val="22"/>
          <w:szCs w:val="22"/>
          <w:lang w:val="en"/>
        </w:rPr>
        <w:t>DTOs</w:t>
      </w:r>
      <w:proofErr w:type="spellEnd"/>
      <w:r w:rsidRPr="35BFAA9C">
        <w:rPr>
          <w:rFonts w:ascii="Calibri" w:eastAsia="Times New Roman" w:hAnsi="Calibri" w:cs="Calibri"/>
          <w:color w:val="000000" w:themeColor="text1"/>
          <w:sz w:val="22"/>
          <w:szCs w:val="22"/>
          <w:lang w:val="en"/>
        </w:rPr>
        <w:t xml:space="preserve"> (Data Transfer Objects) for API communication</w:t>
      </w:r>
    </w:p>
    <w:p w14:paraId="4824FBB2" w14:textId="77777777" w:rsidR="00B1019C" w:rsidRDefault="00F43439" w:rsidP="35BFAA9C">
      <w:pPr>
        <w:numPr>
          <w:ilvl w:val="0"/>
          <w:numId w:val="7"/>
        </w:numPr>
        <w:spacing w:before="100" w:beforeAutospacing="1" w:after="75"/>
        <w:jc w:val="both"/>
        <w:divId w:val="679620125"/>
        <w:rPr>
          <w:rFonts w:ascii="Calibri" w:eastAsia="Times New Roman" w:hAnsi="Calibri" w:cs="Calibri"/>
          <w:color w:val="000000"/>
          <w:sz w:val="22"/>
          <w:szCs w:val="22"/>
          <w:lang w:val="en"/>
        </w:rPr>
      </w:pPr>
      <w:r w:rsidRPr="35BFAA9C">
        <w:rPr>
          <w:rStyle w:val="Strong"/>
          <w:rFonts w:ascii="Calibri" w:eastAsia="Times New Roman" w:hAnsi="Calibri" w:cs="Calibri"/>
          <w:sz w:val="22"/>
          <w:szCs w:val="22"/>
          <w:lang w:val="en"/>
        </w:rPr>
        <w:t>Validation Integration:</w:t>
      </w:r>
      <w:r w:rsidRPr="35BFAA9C">
        <w:rPr>
          <w:rFonts w:ascii="Calibri" w:eastAsia="Times New Roman" w:hAnsi="Calibri" w:cs="Calibri"/>
          <w:color w:val="000000" w:themeColor="text1"/>
          <w:sz w:val="22"/>
          <w:szCs w:val="22"/>
          <w:lang w:val="en"/>
        </w:rPr>
        <w:t xml:space="preserve"> Implementation of model validation using Data Annotations</w:t>
      </w:r>
    </w:p>
    <w:p w14:paraId="4DD8C503" w14:textId="77777777" w:rsidR="00B1019C" w:rsidRDefault="00F43439" w:rsidP="35BFAA9C">
      <w:pPr>
        <w:pStyle w:val="Heading3"/>
        <w:jc w:val="both"/>
        <w:divId w:val="679620125"/>
        <w:rPr>
          <w:rFonts w:ascii="Calibri" w:eastAsia="Times New Roman" w:hAnsi="Calibri" w:cs="Calibri"/>
          <w:lang w:val="en"/>
        </w:rPr>
      </w:pPr>
      <w:r w:rsidRPr="35BFAA9C">
        <w:rPr>
          <w:rFonts w:ascii="Calibri" w:eastAsia="Times New Roman" w:hAnsi="Calibri" w:cs="Calibri"/>
          <w:lang w:val="en"/>
        </w:rPr>
        <w:t>Validation Phase:</w:t>
      </w:r>
    </w:p>
    <w:p w14:paraId="673B93F0" w14:textId="15016E31" w:rsidR="00B158F2" w:rsidRPr="00B158F2" w:rsidRDefault="00B158F2" w:rsidP="00B158F2">
      <w:pPr>
        <w:pStyle w:val="NormalWeb"/>
        <w:divId w:val="679620125"/>
        <w:rPr>
          <w:ins w:id="152" w:author="Rajesh Bhaskaran(UST,IN)" w:date="2025-08-25T15:24:00Z"/>
          <w:rFonts w:ascii="Calibri" w:hAnsi="Calibri" w:cs="Calibri"/>
          <w:b/>
          <w:bCs/>
          <w:color w:val="000000" w:themeColor="text1"/>
          <w:rPrChange w:id="153" w:author="Rajesh Bhaskaran(UST,IN)" w:date="2025-08-25T15:25:00Z">
            <w:rPr>
              <w:ins w:id="154" w:author="Rajesh Bhaskaran(UST,IN)" w:date="2025-08-25T15:24:00Z"/>
              <w:rStyle w:val="Strong"/>
              <w:rFonts w:ascii="Calibri" w:hAnsi="Calibri" w:cs="Calibri"/>
              <w:sz w:val="22"/>
              <w:szCs w:val="22"/>
              <w:lang w:val="en"/>
            </w:rPr>
          </w:rPrChange>
        </w:rPr>
      </w:pPr>
      <w:ins w:id="155" w:author="Rajesh Bhaskaran(UST,IN)" w:date="2025-08-25T15:24:00Z">
        <w:r w:rsidRPr="00B158F2">
          <w:rPr>
            <w:rFonts w:ascii="Calibri" w:hAnsi="Calibri" w:cs="Calibri"/>
            <w:color w:val="000000" w:themeColor="text1"/>
            <w:sz w:val="22"/>
            <w:szCs w:val="22"/>
            <w:rPrChange w:id="156" w:author="Rajesh Bhaskaran(UST,IN)" w:date="2025-08-25T15:25:00Z">
              <w:rPr>
                <w:rStyle w:val="Strong"/>
                <w:rFonts w:ascii="Calibri" w:hAnsi="Calibri" w:cs="Calibri"/>
                <w:sz w:val="22"/>
                <w:szCs w:val="22"/>
                <w:lang w:val="en"/>
              </w:rPr>
            </w:rPrChange>
          </w:rPr>
          <w:t>Th</w:t>
        </w:r>
      </w:ins>
      <w:ins w:id="157" w:author="Rajesh Bhaskaran(UST,IN)" w:date="2025-08-25T15:25:00Z">
        <w:r>
          <w:rPr>
            <w:rFonts w:ascii="Calibri" w:hAnsi="Calibri" w:cs="Calibri"/>
            <w:color w:val="000000" w:themeColor="text1"/>
            <w:sz w:val="22"/>
            <w:szCs w:val="22"/>
          </w:rPr>
          <w:t xml:space="preserve">is </w:t>
        </w:r>
      </w:ins>
      <w:ins w:id="158" w:author="Rajesh Bhaskaran(UST,IN)" w:date="2025-08-25T15:24:00Z">
        <w:r w:rsidRPr="00B158F2">
          <w:rPr>
            <w:rFonts w:ascii="Calibri" w:hAnsi="Calibri" w:cs="Calibri"/>
            <w:color w:val="000000" w:themeColor="text1"/>
            <w:sz w:val="22"/>
            <w:szCs w:val="22"/>
            <w:rPrChange w:id="159" w:author="Rajesh Bhaskaran(UST,IN)" w:date="2025-08-25T15:25:00Z">
              <w:rPr>
                <w:rStyle w:val="Strong"/>
                <w:rFonts w:ascii="Calibri" w:hAnsi="Calibri" w:cs="Calibri"/>
                <w:sz w:val="22"/>
                <w:szCs w:val="22"/>
                <w:lang w:val="en"/>
              </w:rPr>
            </w:rPrChange>
          </w:rPr>
          <w:t xml:space="preserve">phase ensures the converted .NET 8 </w:t>
        </w:r>
        <w:proofErr w:type="spellStart"/>
        <w:r w:rsidRPr="00B158F2">
          <w:rPr>
            <w:rFonts w:ascii="Calibri" w:hAnsi="Calibri" w:cs="Calibri"/>
            <w:color w:val="000000" w:themeColor="text1"/>
            <w:sz w:val="22"/>
            <w:szCs w:val="22"/>
            <w:rPrChange w:id="160" w:author="Rajesh Bhaskaran(UST,IN)" w:date="2025-08-25T15:25:00Z">
              <w:rPr>
                <w:rStyle w:val="Strong"/>
                <w:rFonts w:ascii="Calibri" w:hAnsi="Calibri" w:cs="Calibri"/>
                <w:sz w:val="22"/>
                <w:szCs w:val="22"/>
                <w:lang w:val="en"/>
              </w:rPr>
            </w:rPrChange>
          </w:rPr>
          <w:t>WebAPI</w:t>
        </w:r>
        <w:proofErr w:type="spellEnd"/>
        <w:r w:rsidRPr="00B158F2">
          <w:rPr>
            <w:rFonts w:ascii="Calibri" w:hAnsi="Calibri" w:cs="Calibri"/>
            <w:color w:val="000000" w:themeColor="text1"/>
            <w:sz w:val="22"/>
            <w:szCs w:val="22"/>
            <w:rPrChange w:id="161" w:author="Rajesh Bhaskaran(UST,IN)" w:date="2025-08-25T15:25:00Z">
              <w:rPr>
                <w:rStyle w:val="Strong"/>
                <w:rFonts w:ascii="Calibri" w:hAnsi="Calibri" w:cs="Calibri"/>
                <w:sz w:val="22"/>
                <w:szCs w:val="22"/>
                <w:lang w:val="en"/>
              </w:rPr>
            </w:rPrChange>
          </w:rPr>
          <w:t xml:space="preserve"> application accurately replicates the functionality of the original COBOL </w:t>
        </w:r>
      </w:ins>
      <w:ins w:id="162" w:author="Rajesh Bhaskaran(UST,IN)" w:date="2025-08-25T15:26:00Z">
        <w:r>
          <w:rPr>
            <w:rFonts w:ascii="Calibri" w:hAnsi="Calibri" w:cs="Calibri"/>
            <w:color w:val="000000" w:themeColor="text1"/>
            <w:sz w:val="22"/>
            <w:szCs w:val="22"/>
          </w:rPr>
          <w:t xml:space="preserve">program by </w:t>
        </w:r>
      </w:ins>
      <w:ins w:id="163" w:author="Rajesh Bhaskaran(UST,IN)" w:date="2025-08-25T15:24:00Z">
        <w:r w:rsidRPr="00B158F2">
          <w:rPr>
            <w:rFonts w:ascii="Calibri" w:hAnsi="Calibri" w:cs="Calibri"/>
            <w:color w:val="000000" w:themeColor="text1"/>
            <w:sz w:val="22"/>
            <w:szCs w:val="22"/>
            <w:rPrChange w:id="164" w:author="Rajesh Bhaskaran(UST,IN)" w:date="2025-08-25T15:25:00Z">
              <w:rPr>
                <w:rStyle w:val="Strong"/>
                <w:rFonts w:ascii="Calibri" w:hAnsi="Calibri" w:cs="Calibri"/>
                <w:sz w:val="22"/>
                <w:szCs w:val="22"/>
                <w:lang w:val="en"/>
              </w:rPr>
            </w:rPrChange>
          </w:rPr>
          <w:t xml:space="preserve">unit testing C# code, integration testing RESTful APIs, and verifying database interactions against the original COBOL specifications to confirm functional equivalence. Validation phase </w:t>
        </w:r>
      </w:ins>
      <w:ins w:id="165" w:author="Rajesh Bhaskaran(UST,IN)" w:date="2025-08-25T15:26:00Z">
        <w:r>
          <w:rPr>
            <w:rFonts w:ascii="Calibri" w:hAnsi="Calibri" w:cs="Calibri"/>
            <w:color w:val="000000" w:themeColor="text1"/>
            <w:sz w:val="22"/>
            <w:szCs w:val="22"/>
          </w:rPr>
          <w:t xml:space="preserve">is used to </w:t>
        </w:r>
      </w:ins>
      <w:ins w:id="166" w:author="Rajesh Bhaskaran(UST,IN)" w:date="2025-08-25T15:24:00Z">
        <w:r w:rsidRPr="00B158F2">
          <w:rPr>
            <w:rFonts w:ascii="Calibri" w:hAnsi="Calibri" w:cs="Calibri"/>
            <w:color w:val="000000" w:themeColor="text1"/>
            <w:sz w:val="22"/>
            <w:szCs w:val="22"/>
            <w:rPrChange w:id="167" w:author="Rajesh Bhaskaran(UST,IN)" w:date="2025-08-25T15:25:00Z">
              <w:rPr>
                <w:rStyle w:val="Strong"/>
                <w:rFonts w:ascii="Calibri" w:hAnsi="Calibri" w:cs="Calibri"/>
                <w:sz w:val="22"/>
                <w:szCs w:val="22"/>
                <w:lang w:val="en"/>
              </w:rPr>
            </w:rPrChange>
          </w:rPr>
          <w:t>mitigates</w:t>
        </w:r>
      </w:ins>
      <w:ins w:id="168" w:author="Rajesh Bhaskaran(UST,IN)" w:date="2025-08-25T15:27:00Z">
        <w:r>
          <w:rPr>
            <w:rFonts w:ascii="Calibri" w:hAnsi="Calibri" w:cs="Calibri"/>
            <w:color w:val="000000" w:themeColor="text1"/>
            <w:sz w:val="22"/>
            <w:szCs w:val="22"/>
          </w:rPr>
          <w:t xml:space="preserve"> </w:t>
        </w:r>
      </w:ins>
      <w:ins w:id="169" w:author="Rajesh Bhaskaran(UST,IN)" w:date="2025-08-25T15:24:00Z">
        <w:r w:rsidRPr="00B158F2">
          <w:rPr>
            <w:rFonts w:ascii="Calibri" w:hAnsi="Calibri" w:cs="Calibri"/>
            <w:color w:val="000000" w:themeColor="text1"/>
            <w:sz w:val="22"/>
            <w:szCs w:val="22"/>
            <w:rPrChange w:id="170" w:author="Rajesh Bhaskaran(UST,IN)" w:date="2025-08-25T15:25:00Z">
              <w:rPr>
                <w:rStyle w:val="Strong"/>
                <w:rFonts w:ascii="Calibri" w:hAnsi="Calibri" w:cs="Calibri"/>
                <w:sz w:val="22"/>
                <w:szCs w:val="22"/>
                <w:lang w:val="en"/>
              </w:rPr>
            </w:rPrChange>
          </w:rPr>
          <w:t>risks and ensures the modernized system maintains data integrity and business continuity</w:t>
        </w:r>
        <w:r w:rsidRPr="00B158F2">
          <w:rPr>
            <w:rFonts w:ascii="Calibri" w:hAnsi="Calibri" w:cs="Calibri"/>
            <w:b/>
            <w:bCs/>
            <w:color w:val="000000" w:themeColor="text1"/>
            <w:rPrChange w:id="171" w:author="Rajesh Bhaskaran(UST,IN)" w:date="2025-08-25T15:25:00Z">
              <w:rPr>
                <w:rStyle w:val="Strong"/>
                <w:rFonts w:ascii="Calibri" w:hAnsi="Calibri" w:cs="Calibri"/>
                <w:sz w:val="22"/>
                <w:szCs w:val="22"/>
                <w:lang w:val="en"/>
              </w:rPr>
            </w:rPrChange>
          </w:rPr>
          <w:t>.</w:t>
        </w:r>
      </w:ins>
    </w:p>
    <w:p w14:paraId="100AECC5" w14:textId="4AE2509E" w:rsidR="00B1019C" w:rsidRDefault="00F43439" w:rsidP="35BFAA9C">
      <w:pPr>
        <w:pStyle w:val="NormalWeb"/>
        <w:divId w:val="679620125"/>
        <w:rPr>
          <w:rFonts w:ascii="Calibri" w:hAnsi="Calibri" w:cs="Calibri"/>
          <w:color w:val="000000"/>
          <w:sz w:val="22"/>
          <w:szCs w:val="22"/>
          <w:lang w:val="en"/>
        </w:rPr>
      </w:pPr>
      <w:r w:rsidRPr="35BFAA9C">
        <w:rPr>
          <w:rStyle w:val="Strong"/>
          <w:rFonts w:ascii="Calibri" w:hAnsi="Calibri" w:cs="Calibri"/>
          <w:sz w:val="22"/>
          <w:szCs w:val="22"/>
          <w:lang w:val="en"/>
        </w:rPr>
        <w:t>Unit Test</w:t>
      </w:r>
      <w:ins w:id="172" w:author="Rajesh Bhaskaran(UST,IN)" w:date="2025-08-25T15:11:00Z">
        <w:r w:rsidR="00093E57">
          <w:rPr>
            <w:rStyle w:val="Strong"/>
            <w:rFonts w:ascii="Calibri" w:hAnsi="Calibri" w:cs="Calibri"/>
            <w:sz w:val="22"/>
            <w:szCs w:val="22"/>
            <w:lang w:val="en"/>
          </w:rPr>
          <w:t xml:space="preserve"> Case</w:t>
        </w:r>
      </w:ins>
      <w:r w:rsidRPr="35BFAA9C">
        <w:rPr>
          <w:rStyle w:val="Strong"/>
          <w:rFonts w:ascii="Calibri" w:hAnsi="Calibri" w:cs="Calibri"/>
          <w:sz w:val="22"/>
          <w:szCs w:val="22"/>
          <w:lang w:val="en"/>
        </w:rPr>
        <w:t xml:space="preserve"> Generation:</w:t>
      </w:r>
    </w:p>
    <w:p w14:paraId="0E29EB88" w14:textId="5D96A6FC" w:rsidR="00B1019C" w:rsidRDefault="00F43439" w:rsidP="35BFAA9C">
      <w:pPr>
        <w:pStyle w:val="NormalWeb"/>
        <w:divId w:val="679620125"/>
        <w:rPr>
          <w:rFonts w:ascii="Calibri" w:hAnsi="Calibri" w:cs="Calibri"/>
          <w:color w:val="000000"/>
          <w:sz w:val="22"/>
          <w:szCs w:val="22"/>
          <w:lang w:val="en"/>
        </w:rPr>
      </w:pPr>
      <w:r w:rsidRPr="35BFAA9C">
        <w:rPr>
          <w:rFonts w:ascii="Calibri" w:hAnsi="Calibri" w:cs="Calibri"/>
          <w:color w:val="000000" w:themeColor="text1"/>
          <w:sz w:val="22"/>
          <w:szCs w:val="22"/>
          <w:lang w:val="en"/>
        </w:rPr>
        <w:t xml:space="preserve">Automated creation of </w:t>
      </w:r>
      <w:del w:id="173" w:author="Rajesh Bhaskaran(UST,IN)" w:date="2025-08-25T15:11:00Z">
        <w:r w:rsidRPr="35BFAA9C" w:rsidDel="00093E57">
          <w:rPr>
            <w:rFonts w:ascii="Calibri" w:hAnsi="Calibri" w:cs="Calibri"/>
            <w:color w:val="000000" w:themeColor="text1"/>
            <w:sz w:val="22"/>
            <w:szCs w:val="22"/>
            <w:lang w:val="en"/>
          </w:rPr>
          <w:delText>comprehensive</w:delText>
        </w:r>
      </w:del>
      <w:r w:rsidRPr="35BFAA9C">
        <w:rPr>
          <w:rFonts w:ascii="Calibri" w:hAnsi="Calibri" w:cs="Calibri"/>
          <w:color w:val="000000" w:themeColor="text1"/>
          <w:sz w:val="22"/>
          <w:szCs w:val="22"/>
          <w:lang w:val="en"/>
        </w:rPr>
        <w:t xml:space="preserve"> test</w:t>
      </w:r>
      <w:ins w:id="174" w:author="Rajesh Bhaskaran(UST,IN)" w:date="2025-08-25T15:11:00Z">
        <w:r w:rsidR="00093E57">
          <w:rPr>
            <w:rFonts w:ascii="Calibri" w:hAnsi="Calibri" w:cs="Calibri"/>
            <w:color w:val="000000" w:themeColor="text1"/>
            <w:sz w:val="22"/>
            <w:szCs w:val="22"/>
            <w:lang w:val="en"/>
          </w:rPr>
          <w:t xml:space="preserve"> cases for</w:t>
        </w:r>
      </w:ins>
      <w:r w:rsidRPr="35BFAA9C">
        <w:rPr>
          <w:rFonts w:ascii="Calibri" w:hAnsi="Calibri" w:cs="Calibri"/>
          <w:color w:val="000000" w:themeColor="text1"/>
          <w:sz w:val="22"/>
          <w:szCs w:val="22"/>
          <w:lang w:val="en"/>
        </w:rPr>
        <w:t xml:space="preserve"> coverage:</w:t>
      </w:r>
    </w:p>
    <w:p w14:paraId="793D6917" w14:textId="36A965CD" w:rsidR="00B1019C" w:rsidDel="00B158F2" w:rsidRDefault="00F43439" w:rsidP="35BFAA9C">
      <w:pPr>
        <w:numPr>
          <w:ilvl w:val="0"/>
          <w:numId w:val="8"/>
        </w:numPr>
        <w:spacing w:before="100" w:beforeAutospacing="1" w:after="75"/>
        <w:jc w:val="both"/>
        <w:divId w:val="679620125"/>
        <w:rPr>
          <w:del w:id="175" w:author="Rajesh Bhaskaran(UST,IN)" w:date="2025-08-25T15:31:00Z"/>
          <w:rFonts w:ascii="Calibri" w:eastAsia="Times New Roman" w:hAnsi="Calibri" w:cs="Calibri"/>
          <w:color w:val="000000"/>
          <w:sz w:val="22"/>
          <w:szCs w:val="22"/>
          <w:lang w:val="en"/>
        </w:rPr>
      </w:pPr>
      <w:del w:id="176" w:author="Rajesh Bhaskaran(UST,IN)" w:date="2025-08-25T15:31:00Z">
        <w:r w:rsidRPr="35BFAA9C" w:rsidDel="00B158F2">
          <w:rPr>
            <w:rStyle w:val="Strong"/>
            <w:rFonts w:ascii="Calibri" w:eastAsia="Times New Roman" w:hAnsi="Calibri" w:cs="Calibri"/>
            <w:sz w:val="22"/>
            <w:szCs w:val="22"/>
            <w:lang w:val="en"/>
          </w:rPr>
          <w:delText>Service Tests:</w:delText>
        </w:r>
        <w:r w:rsidRPr="35BFAA9C" w:rsidDel="00B158F2">
          <w:rPr>
            <w:rFonts w:ascii="Calibri" w:eastAsia="Times New Roman" w:hAnsi="Calibri" w:cs="Calibri"/>
            <w:color w:val="000000" w:themeColor="text1"/>
            <w:sz w:val="22"/>
            <w:szCs w:val="22"/>
            <w:lang w:val="en"/>
          </w:rPr>
          <w:delText xml:space="preserve"> Unit tests for business logic in service classes</w:delText>
        </w:r>
      </w:del>
    </w:p>
    <w:p w14:paraId="43F58965" w14:textId="5E184DED" w:rsidR="00B1019C" w:rsidDel="00B158F2" w:rsidRDefault="00F43439" w:rsidP="35BFAA9C">
      <w:pPr>
        <w:numPr>
          <w:ilvl w:val="0"/>
          <w:numId w:val="8"/>
        </w:numPr>
        <w:spacing w:before="100" w:beforeAutospacing="1" w:after="75"/>
        <w:jc w:val="both"/>
        <w:divId w:val="679620125"/>
        <w:rPr>
          <w:del w:id="177" w:author="Rajesh Bhaskaran(UST,IN)" w:date="2025-08-25T15:31:00Z"/>
          <w:rFonts w:ascii="Calibri" w:eastAsia="Times New Roman" w:hAnsi="Calibri" w:cs="Calibri"/>
          <w:color w:val="000000"/>
          <w:sz w:val="22"/>
          <w:szCs w:val="22"/>
          <w:lang w:val="en"/>
        </w:rPr>
      </w:pPr>
      <w:del w:id="178" w:author="Rajesh Bhaskaran(UST,IN)" w:date="2025-08-25T15:31:00Z">
        <w:r w:rsidRPr="35BFAA9C" w:rsidDel="00B158F2">
          <w:rPr>
            <w:rStyle w:val="Strong"/>
            <w:rFonts w:ascii="Calibri" w:eastAsia="Times New Roman" w:hAnsi="Calibri" w:cs="Calibri"/>
            <w:sz w:val="22"/>
            <w:szCs w:val="22"/>
            <w:lang w:val="en"/>
          </w:rPr>
          <w:delText>Controller Tests:</w:delText>
        </w:r>
        <w:r w:rsidRPr="35BFAA9C" w:rsidDel="00B158F2">
          <w:rPr>
            <w:rFonts w:ascii="Calibri" w:eastAsia="Times New Roman" w:hAnsi="Calibri" w:cs="Calibri"/>
            <w:color w:val="000000" w:themeColor="text1"/>
            <w:sz w:val="22"/>
            <w:szCs w:val="22"/>
            <w:lang w:val="en"/>
          </w:rPr>
          <w:delText xml:space="preserve"> API endpoint testing with mock dependencies</w:delText>
        </w:r>
      </w:del>
    </w:p>
    <w:p w14:paraId="3DA4D337" w14:textId="2012AD24" w:rsidR="00B1019C" w:rsidDel="00B158F2" w:rsidRDefault="00F43439">
      <w:pPr>
        <w:pStyle w:val="Heading2"/>
        <w:divId w:val="1797871137"/>
        <w:rPr>
          <w:del w:id="179" w:author="Rajesh Bhaskaran(UST,IN)" w:date="2025-08-25T15:29:00Z"/>
          <w:rStyle w:val="Strong"/>
          <w:rFonts w:ascii="Calibri" w:eastAsia="Times New Roman" w:hAnsi="Calibri" w:cs="Calibri"/>
          <w:sz w:val="22"/>
          <w:szCs w:val="22"/>
          <w:lang w:val="en"/>
        </w:rPr>
      </w:pPr>
      <w:del w:id="180" w:author="Rajesh Bhaskaran(UST,IN)" w:date="2025-08-25T15:29:00Z">
        <w:r w:rsidRPr="35BFAA9C" w:rsidDel="00B158F2">
          <w:rPr>
            <w:rStyle w:val="Strong"/>
            <w:rFonts w:ascii="Calibri" w:eastAsia="Times New Roman" w:hAnsi="Calibri" w:cs="Calibri"/>
            <w:sz w:val="22"/>
            <w:szCs w:val="22"/>
            <w:lang w:val="en"/>
          </w:rPr>
          <w:delText>Repository Tests:</w:delText>
        </w:r>
        <w:r w:rsidRPr="35BFAA9C" w:rsidDel="00B158F2">
          <w:rPr>
            <w:rFonts w:ascii="Calibri" w:eastAsia="Times New Roman" w:hAnsi="Calibri" w:cs="Calibri"/>
            <w:color w:val="000000" w:themeColor="text1"/>
            <w:sz w:val="22"/>
            <w:szCs w:val="22"/>
            <w:lang w:val="en"/>
          </w:rPr>
          <w:delText xml:space="preserve"> Data access layer testing with in-memory databases</w:delText>
        </w:r>
      </w:del>
    </w:p>
    <w:p w14:paraId="3F96FFD0" w14:textId="5944EBD3" w:rsidR="00B158F2" w:rsidRDefault="00B158F2" w:rsidP="00B158F2">
      <w:pPr>
        <w:pStyle w:val="NormalWeb"/>
        <w:divId w:val="679620125"/>
        <w:rPr>
          <w:ins w:id="181" w:author="Rajesh Bhaskaran(UST,IN)" w:date="2025-08-25T15:30:00Z"/>
          <w:rFonts w:ascii="Calibri" w:hAnsi="Calibri" w:cs="Calibri"/>
          <w:color w:val="000000"/>
          <w:sz w:val="22"/>
          <w:szCs w:val="22"/>
          <w:lang w:val="en"/>
        </w:rPr>
      </w:pPr>
      <w:ins w:id="182" w:author="Rajesh Bhaskaran(UST,IN)" w:date="2025-08-25T15:31:00Z">
        <w:r>
          <w:rPr>
            <w:rStyle w:val="Strong"/>
            <w:rFonts w:ascii="Calibri" w:hAnsi="Calibri" w:cs="Calibri"/>
            <w:sz w:val="22"/>
            <w:szCs w:val="22"/>
            <w:lang w:val="en"/>
          </w:rPr>
          <w:t xml:space="preserve">Functional </w:t>
        </w:r>
      </w:ins>
      <w:ins w:id="183" w:author="Rajesh Bhaskaran(UST,IN)" w:date="2025-08-25T15:30:00Z">
        <w:r w:rsidRPr="35BFAA9C">
          <w:rPr>
            <w:rStyle w:val="Strong"/>
            <w:rFonts w:ascii="Calibri" w:hAnsi="Calibri" w:cs="Calibri"/>
            <w:sz w:val="22"/>
            <w:szCs w:val="22"/>
            <w:lang w:val="en"/>
          </w:rPr>
          <w:t>Test</w:t>
        </w:r>
        <w:r>
          <w:rPr>
            <w:rStyle w:val="Strong"/>
            <w:rFonts w:ascii="Calibri" w:hAnsi="Calibri" w:cs="Calibri"/>
            <w:sz w:val="22"/>
            <w:szCs w:val="22"/>
            <w:lang w:val="en"/>
          </w:rPr>
          <w:t xml:space="preserve"> Case</w:t>
        </w:r>
        <w:r w:rsidRPr="35BFAA9C">
          <w:rPr>
            <w:rStyle w:val="Strong"/>
            <w:rFonts w:ascii="Calibri" w:hAnsi="Calibri" w:cs="Calibri"/>
            <w:sz w:val="22"/>
            <w:szCs w:val="22"/>
            <w:lang w:val="en"/>
          </w:rPr>
          <w:t xml:space="preserve"> Generation:</w:t>
        </w:r>
      </w:ins>
    </w:p>
    <w:p w14:paraId="1EE0A15C" w14:textId="03072CF3" w:rsidR="00B158F2" w:rsidRDefault="00B158F2" w:rsidP="00B158F2">
      <w:pPr>
        <w:pStyle w:val="NormalWeb"/>
        <w:divId w:val="679620125"/>
        <w:rPr>
          <w:ins w:id="184" w:author="Rajesh Bhaskaran(UST,IN)" w:date="2025-08-25T15:30:00Z"/>
          <w:rFonts w:ascii="Calibri" w:hAnsi="Calibri" w:cs="Calibri"/>
          <w:color w:val="000000"/>
          <w:sz w:val="22"/>
          <w:szCs w:val="22"/>
          <w:lang w:val="en"/>
        </w:rPr>
      </w:pPr>
      <w:ins w:id="185" w:author="Rajesh Bhaskaran(UST,IN)" w:date="2025-08-25T15:30:00Z">
        <w:r w:rsidRPr="35BFAA9C">
          <w:rPr>
            <w:rFonts w:ascii="Calibri" w:hAnsi="Calibri" w:cs="Calibri"/>
            <w:color w:val="000000" w:themeColor="text1"/>
            <w:sz w:val="22"/>
            <w:szCs w:val="22"/>
            <w:lang w:val="en"/>
          </w:rPr>
          <w:t xml:space="preserve">Automated creation </w:t>
        </w:r>
        <w:proofErr w:type="gramStart"/>
        <w:r w:rsidRPr="35BFAA9C">
          <w:rPr>
            <w:rFonts w:ascii="Calibri" w:hAnsi="Calibri" w:cs="Calibri"/>
            <w:color w:val="000000" w:themeColor="text1"/>
            <w:sz w:val="22"/>
            <w:szCs w:val="22"/>
            <w:lang w:val="en"/>
          </w:rPr>
          <w:t xml:space="preserve">of  </w:t>
        </w:r>
      </w:ins>
      <w:ins w:id="186" w:author="Rajesh Bhaskaran(UST,IN)" w:date="2025-08-25T15:31:00Z">
        <w:r>
          <w:rPr>
            <w:rFonts w:ascii="Calibri" w:hAnsi="Calibri" w:cs="Calibri"/>
            <w:color w:val="000000" w:themeColor="text1"/>
            <w:sz w:val="22"/>
            <w:szCs w:val="22"/>
            <w:lang w:val="en"/>
          </w:rPr>
          <w:t>functional</w:t>
        </w:r>
        <w:proofErr w:type="gramEnd"/>
        <w:r>
          <w:rPr>
            <w:rFonts w:ascii="Calibri" w:hAnsi="Calibri" w:cs="Calibri"/>
            <w:color w:val="000000" w:themeColor="text1"/>
            <w:sz w:val="22"/>
            <w:szCs w:val="22"/>
            <w:lang w:val="en"/>
          </w:rPr>
          <w:t xml:space="preserve"> test</w:t>
        </w:r>
      </w:ins>
      <w:ins w:id="187" w:author="Rajesh Bhaskaran(UST,IN)" w:date="2025-08-25T15:30:00Z">
        <w:r>
          <w:rPr>
            <w:rFonts w:ascii="Calibri" w:hAnsi="Calibri" w:cs="Calibri"/>
            <w:color w:val="000000" w:themeColor="text1"/>
            <w:sz w:val="22"/>
            <w:szCs w:val="22"/>
            <w:lang w:val="en"/>
          </w:rPr>
          <w:t xml:space="preserve"> cases for</w:t>
        </w:r>
        <w:r w:rsidRPr="35BFAA9C">
          <w:rPr>
            <w:rFonts w:ascii="Calibri" w:hAnsi="Calibri" w:cs="Calibri"/>
            <w:color w:val="000000" w:themeColor="text1"/>
            <w:sz w:val="22"/>
            <w:szCs w:val="22"/>
            <w:lang w:val="en"/>
          </w:rPr>
          <w:t xml:space="preserve"> coverage:</w:t>
        </w:r>
      </w:ins>
    </w:p>
    <w:p w14:paraId="422FADAF" w14:textId="77777777" w:rsidR="00B158F2" w:rsidRDefault="00B158F2" w:rsidP="00B158F2">
      <w:pPr>
        <w:spacing w:before="100" w:beforeAutospacing="1" w:after="75"/>
        <w:jc w:val="both"/>
        <w:divId w:val="679620125"/>
        <w:rPr>
          <w:ins w:id="188" w:author="Rajesh Bhaskaran(UST,IN)" w:date="2025-08-25T15:30:00Z"/>
          <w:rFonts w:ascii="Calibri" w:eastAsia="Times New Roman" w:hAnsi="Calibri" w:cs="Calibri"/>
          <w:color w:val="000000"/>
          <w:sz w:val="22"/>
          <w:szCs w:val="22"/>
          <w:lang w:val="en"/>
        </w:rPr>
        <w:pPrChange w:id="189" w:author="Rajesh Bhaskaran(UST,IN)" w:date="2025-08-25T15:30:00Z">
          <w:pPr>
            <w:numPr>
              <w:numId w:val="8"/>
            </w:numPr>
            <w:tabs>
              <w:tab w:val="num" w:pos="720"/>
            </w:tabs>
            <w:spacing w:before="100" w:beforeAutospacing="1" w:after="75"/>
            <w:ind w:left="720" w:hanging="360"/>
            <w:jc w:val="both"/>
            <w:divId w:val="679620125"/>
          </w:pPr>
        </w:pPrChange>
      </w:pPr>
    </w:p>
    <w:p w14:paraId="7747B18E" w14:textId="0CE7E9A2" w:rsidR="00B1019C" w:rsidDel="00B158F2" w:rsidRDefault="00F43439" w:rsidP="35BFAA9C">
      <w:pPr>
        <w:numPr>
          <w:ilvl w:val="0"/>
          <w:numId w:val="8"/>
        </w:numPr>
        <w:spacing w:before="100" w:beforeAutospacing="1" w:after="75"/>
        <w:jc w:val="both"/>
        <w:divId w:val="679620125"/>
        <w:rPr>
          <w:del w:id="190" w:author="Rajesh Bhaskaran(UST,IN)" w:date="2025-08-25T15:29:00Z"/>
          <w:rFonts w:ascii="Calibri" w:eastAsia="Times New Roman" w:hAnsi="Calibri" w:cs="Calibri"/>
          <w:color w:val="000000"/>
          <w:sz w:val="22"/>
          <w:szCs w:val="22"/>
          <w:lang w:val="en"/>
        </w:rPr>
      </w:pPr>
      <w:del w:id="191" w:author="Rajesh Bhaskaran(UST,IN)" w:date="2025-08-25T15:29:00Z">
        <w:r w:rsidRPr="35BFAA9C" w:rsidDel="00B158F2">
          <w:rPr>
            <w:rStyle w:val="Strong"/>
            <w:rFonts w:ascii="Calibri" w:eastAsia="Times New Roman" w:hAnsi="Calibri" w:cs="Calibri"/>
            <w:sz w:val="22"/>
            <w:szCs w:val="22"/>
            <w:lang w:val="en"/>
          </w:rPr>
          <w:delText>Integration Tests:</w:delText>
        </w:r>
        <w:r w:rsidRPr="35BFAA9C" w:rsidDel="00B158F2">
          <w:rPr>
            <w:rFonts w:ascii="Calibri" w:eastAsia="Times New Roman" w:hAnsi="Calibri" w:cs="Calibri"/>
            <w:color w:val="000000" w:themeColor="text1"/>
            <w:sz w:val="22"/>
            <w:szCs w:val="22"/>
            <w:lang w:val="en"/>
          </w:rPr>
          <w:delText xml:space="preserve"> End-to-end testing of complete workflows</w:delText>
        </w:r>
      </w:del>
    </w:p>
    <w:p w14:paraId="3445563A" w14:textId="77777777" w:rsidR="00B1019C" w:rsidRDefault="00F43439">
      <w:pPr>
        <w:pStyle w:val="Heading2"/>
        <w:divId w:val="1797871137"/>
        <w:rPr>
          <w:rFonts w:ascii="Calibri" w:eastAsia="Times New Roman" w:hAnsi="Calibri" w:cs="Calibri"/>
          <w:lang w:val="en"/>
        </w:rPr>
      </w:pPr>
      <w:r>
        <w:rPr>
          <w:rFonts w:ascii="Calibri" w:eastAsia="Times New Roman" w:hAnsi="Calibri" w:cs="Calibri"/>
          <w:lang w:val="en"/>
        </w:rPr>
        <w:t>Input Files and Supported Formats:</w:t>
      </w:r>
    </w:p>
    <w:p w14:paraId="6309B44D" w14:textId="77777777" w:rsidR="00B1019C" w:rsidRDefault="00F43439">
      <w:pPr>
        <w:pStyle w:val="NormalWeb"/>
        <w:divId w:val="1797871137"/>
        <w:rPr>
          <w:rFonts w:ascii="Calibri" w:hAnsi="Calibri" w:cs="Calibri"/>
          <w:color w:val="000000"/>
          <w:sz w:val="22"/>
          <w:szCs w:val="22"/>
          <w:lang w:val="en"/>
        </w:rPr>
      </w:pPr>
      <w:r>
        <w:rPr>
          <w:rStyle w:val="Strong"/>
          <w:rFonts w:ascii="Calibri" w:hAnsi="Calibri" w:cs="Calibri"/>
          <w:sz w:val="22"/>
          <w:szCs w:val="22"/>
          <w:lang w:val="en"/>
        </w:rPr>
        <w:t>COBOL Source Files:</w:t>
      </w:r>
    </w:p>
    <w:p w14:paraId="0656E7E3" w14:textId="77777777" w:rsidR="00B1019C" w:rsidRDefault="00F43439" w:rsidP="17F93FE6">
      <w:pPr>
        <w:numPr>
          <w:ilvl w:val="0"/>
          <w:numId w:val="10"/>
        </w:numPr>
        <w:spacing w:before="100" w:beforeAutospacing="1" w:after="75"/>
        <w:divId w:val="1797871137"/>
        <w:rPr>
          <w:rFonts w:ascii="Calibri" w:eastAsia="Times New Roman" w:hAnsi="Calibri" w:cs="Calibri"/>
          <w:color w:val="000000"/>
          <w:sz w:val="22"/>
          <w:szCs w:val="22"/>
          <w:lang w:val="en-US"/>
        </w:rPr>
      </w:pPr>
      <w:r w:rsidRPr="17F93FE6">
        <w:rPr>
          <w:rFonts w:ascii="Calibri" w:eastAsia="Times New Roman" w:hAnsi="Calibri" w:cs="Calibri"/>
          <w:color w:val="000000" w:themeColor="text1"/>
          <w:sz w:val="22"/>
          <w:szCs w:val="22"/>
          <w:lang w:val="en-US"/>
        </w:rPr>
        <w:t>Extensions</w:t>
      </w:r>
      <w:proofErr w:type="gramStart"/>
      <w:r w:rsidRPr="17F93FE6">
        <w:rPr>
          <w:rFonts w:ascii="Calibri" w:eastAsia="Times New Roman" w:hAnsi="Calibri" w:cs="Calibri"/>
          <w:color w:val="000000" w:themeColor="text1"/>
          <w:sz w:val="22"/>
          <w:szCs w:val="22"/>
          <w:lang w:val="en-US"/>
        </w:rPr>
        <w:t>: .</w:t>
      </w:r>
      <w:proofErr w:type="spellStart"/>
      <w:r w:rsidRPr="17F93FE6">
        <w:rPr>
          <w:rFonts w:ascii="Calibri" w:eastAsia="Times New Roman" w:hAnsi="Calibri" w:cs="Calibri"/>
          <w:color w:val="000000" w:themeColor="text1"/>
          <w:sz w:val="22"/>
          <w:szCs w:val="22"/>
          <w:lang w:val="en-US"/>
        </w:rPr>
        <w:t>cbl</w:t>
      </w:r>
      <w:proofErr w:type="spellEnd"/>
      <w:proofErr w:type="gramEnd"/>
      <w:r w:rsidRPr="17F93FE6">
        <w:rPr>
          <w:rFonts w:ascii="Calibri" w:eastAsia="Times New Roman" w:hAnsi="Calibri" w:cs="Calibri"/>
          <w:color w:val="000000" w:themeColor="text1"/>
          <w:sz w:val="22"/>
          <w:szCs w:val="22"/>
          <w:lang w:val="en-US"/>
        </w:rPr>
        <w:t>, .</w:t>
      </w:r>
      <w:proofErr w:type="spellStart"/>
      <w:r w:rsidRPr="17F93FE6">
        <w:rPr>
          <w:rFonts w:ascii="Calibri" w:eastAsia="Times New Roman" w:hAnsi="Calibri" w:cs="Calibri"/>
          <w:color w:val="000000" w:themeColor="text1"/>
          <w:sz w:val="22"/>
          <w:szCs w:val="22"/>
          <w:lang w:val="en-US"/>
        </w:rPr>
        <w:t>cobol</w:t>
      </w:r>
      <w:proofErr w:type="spellEnd"/>
      <w:r w:rsidRPr="17F93FE6">
        <w:rPr>
          <w:rFonts w:ascii="Calibri" w:eastAsia="Times New Roman" w:hAnsi="Calibri" w:cs="Calibri"/>
          <w:color w:val="000000" w:themeColor="text1"/>
          <w:sz w:val="22"/>
          <w:szCs w:val="22"/>
          <w:lang w:val="en-US"/>
        </w:rPr>
        <w:t>, .cob, .</w:t>
      </w:r>
      <w:proofErr w:type="spellStart"/>
      <w:r w:rsidRPr="17F93FE6">
        <w:rPr>
          <w:rFonts w:ascii="Calibri" w:eastAsia="Times New Roman" w:hAnsi="Calibri" w:cs="Calibri"/>
          <w:color w:val="000000" w:themeColor="text1"/>
          <w:sz w:val="22"/>
          <w:szCs w:val="22"/>
          <w:lang w:val="en-US"/>
        </w:rPr>
        <w:t>pco</w:t>
      </w:r>
      <w:proofErr w:type="spellEnd"/>
      <w:r w:rsidRPr="17F93FE6">
        <w:rPr>
          <w:rFonts w:ascii="Calibri" w:eastAsia="Times New Roman" w:hAnsi="Calibri" w:cs="Calibri"/>
          <w:color w:val="000000" w:themeColor="text1"/>
          <w:sz w:val="22"/>
          <w:szCs w:val="22"/>
          <w:lang w:val="en-US"/>
        </w:rPr>
        <w:t>, .</w:t>
      </w:r>
      <w:proofErr w:type="spellStart"/>
      <w:r w:rsidRPr="17F93FE6">
        <w:rPr>
          <w:rFonts w:ascii="Calibri" w:eastAsia="Times New Roman" w:hAnsi="Calibri" w:cs="Calibri"/>
          <w:color w:val="000000" w:themeColor="text1"/>
          <w:sz w:val="22"/>
          <w:szCs w:val="22"/>
          <w:lang w:val="en-US"/>
        </w:rPr>
        <w:t>ccp</w:t>
      </w:r>
      <w:proofErr w:type="spellEnd"/>
    </w:p>
    <w:p w14:paraId="4F0A90E2" w14:textId="77777777" w:rsidR="00B1019C" w:rsidRDefault="00F43439">
      <w:pPr>
        <w:numPr>
          <w:ilvl w:val="0"/>
          <w:numId w:val="10"/>
        </w:numPr>
        <w:spacing w:before="100" w:beforeAutospacing="1" w:after="75"/>
        <w:divId w:val="179787113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Content: COBOL programs with all four divisions</w:t>
      </w:r>
    </w:p>
    <w:p w14:paraId="63650863" w14:textId="77777777" w:rsidR="00B1019C" w:rsidRDefault="00F43439">
      <w:pPr>
        <w:numPr>
          <w:ilvl w:val="0"/>
          <w:numId w:val="10"/>
        </w:numPr>
        <w:spacing w:before="100" w:beforeAutospacing="1" w:after="75"/>
        <w:divId w:val="179787113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 xml:space="preserve">Special handling for </w:t>
      </w:r>
      <w:proofErr w:type="spellStart"/>
      <w:r>
        <w:rPr>
          <w:rFonts w:ascii="Calibri" w:eastAsia="Times New Roman" w:hAnsi="Calibri" w:cs="Calibri"/>
          <w:color w:val="000000"/>
          <w:sz w:val="22"/>
          <w:szCs w:val="22"/>
          <w:lang w:val="en"/>
        </w:rPr>
        <w:t>CICS</w:t>
      </w:r>
      <w:proofErr w:type="spellEnd"/>
      <w:r>
        <w:rPr>
          <w:rFonts w:ascii="Calibri" w:eastAsia="Times New Roman" w:hAnsi="Calibri" w:cs="Calibri"/>
          <w:color w:val="000000"/>
          <w:sz w:val="22"/>
          <w:szCs w:val="22"/>
          <w:lang w:val="en"/>
        </w:rPr>
        <w:t xml:space="preserve"> commands and embedded SQL</w:t>
      </w:r>
    </w:p>
    <w:p w14:paraId="35FFB973" w14:textId="77777777" w:rsidR="00B1019C" w:rsidRDefault="00F43439">
      <w:pPr>
        <w:pStyle w:val="NormalWeb"/>
        <w:divId w:val="1797871137"/>
        <w:rPr>
          <w:rFonts w:ascii="Calibri" w:hAnsi="Calibri" w:cs="Calibri"/>
          <w:color w:val="000000"/>
          <w:sz w:val="22"/>
          <w:szCs w:val="22"/>
          <w:lang w:val="en"/>
        </w:rPr>
      </w:pPr>
      <w:r>
        <w:rPr>
          <w:rStyle w:val="Strong"/>
          <w:rFonts w:ascii="Calibri" w:hAnsi="Calibri" w:cs="Calibri"/>
          <w:sz w:val="22"/>
          <w:szCs w:val="22"/>
          <w:lang w:val="en"/>
        </w:rPr>
        <w:t>Job Control Language (JCL):</w:t>
      </w:r>
    </w:p>
    <w:p w14:paraId="2E7A3171" w14:textId="77777777" w:rsidR="00B1019C" w:rsidRDefault="00F43439" w:rsidP="17F93FE6">
      <w:pPr>
        <w:numPr>
          <w:ilvl w:val="0"/>
          <w:numId w:val="11"/>
        </w:numPr>
        <w:spacing w:before="100" w:beforeAutospacing="1" w:after="75"/>
        <w:divId w:val="1797871137"/>
        <w:rPr>
          <w:rFonts w:ascii="Calibri" w:eastAsia="Times New Roman" w:hAnsi="Calibri" w:cs="Calibri"/>
          <w:color w:val="000000"/>
          <w:sz w:val="22"/>
          <w:szCs w:val="22"/>
          <w:lang w:val="en-US"/>
        </w:rPr>
      </w:pPr>
      <w:r w:rsidRPr="17F93FE6">
        <w:rPr>
          <w:rFonts w:ascii="Calibri" w:eastAsia="Times New Roman" w:hAnsi="Calibri" w:cs="Calibri"/>
          <w:color w:val="000000" w:themeColor="text1"/>
          <w:sz w:val="22"/>
          <w:szCs w:val="22"/>
          <w:lang w:val="en-US"/>
        </w:rPr>
        <w:t>Extensions</w:t>
      </w:r>
      <w:proofErr w:type="gramStart"/>
      <w:r w:rsidRPr="17F93FE6">
        <w:rPr>
          <w:rFonts w:ascii="Calibri" w:eastAsia="Times New Roman" w:hAnsi="Calibri" w:cs="Calibri"/>
          <w:color w:val="000000" w:themeColor="text1"/>
          <w:sz w:val="22"/>
          <w:szCs w:val="22"/>
          <w:lang w:val="en-US"/>
        </w:rPr>
        <w:t>: .</w:t>
      </w:r>
      <w:proofErr w:type="spellStart"/>
      <w:r w:rsidRPr="17F93FE6">
        <w:rPr>
          <w:rFonts w:ascii="Calibri" w:eastAsia="Times New Roman" w:hAnsi="Calibri" w:cs="Calibri"/>
          <w:color w:val="000000" w:themeColor="text1"/>
          <w:sz w:val="22"/>
          <w:szCs w:val="22"/>
          <w:lang w:val="en-US"/>
        </w:rPr>
        <w:t>jcl</w:t>
      </w:r>
      <w:proofErr w:type="spellEnd"/>
      <w:proofErr w:type="gramEnd"/>
      <w:r w:rsidRPr="17F93FE6">
        <w:rPr>
          <w:rFonts w:ascii="Calibri" w:eastAsia="Times New Roman" w:hAnsi="Calibri" w:cs="Calibri"/>
          <w:color w:val="000000" w:themeColor="text1"/>
          <w:sz w:val="22"/>
          <w:szCs w:val="22"/>
          <w:lang w:val="en-US"/>
        </w:rPr>
        <w:t>, .job, .</w:t>
      </w:r>
      <w:proofErr w:type="spellStart"/>
      <w:r w:rsidRPr="17F93FE6">
        <w:rPr>
          <w:rFonts w:ascii="Calibri" w:eastAsia="Times New Roman" w:hAnsi="Calibri" w:cs="Calibri"/>
          <w:color w:val="000000" w:themeColor="text1"/>
          <w:sz w:val="22"/>
          <w:szCs w:val="22"/>
          <w:lang w:val="en-US"/>
        </w:rPr>
        <w:t>cntl</w:t>
      </w:r>
      <w:proofErr w:type="spellEnd"/>
    </w:p>
    <w:p w14:paraId="20C78C87" w14:textId="77777777" w:rsidR="00B1019C" w:rsidRDefault="00F43439">
      <w:pPr>
        <w:numPr>
          <w:ilvl w:val="0"/>
          <w:numId w:val="11"/>
        </w:numPr>
        <w:spacing w:before="100" w:beforeAutospacing="1" w:after="75"/>
        <w:divId w:val="179787113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Content: Job definitions, step procedures, file allocations</w:t>
      </w:r>
    </w:p>
    <w:p w14:paraId="2266CDAB" w14:textId="77777777" w:rsidR="00B1019C" w:rsidRDefault="00F43439">
      <w:pPr>
        <w:numPr>
          <w:ilvl w:val="0"/>
          <w:numId w:val="11"/>
        </w:numPr>
        <w:spacing w:before="100" w:beforeAutospacing="1" w:after="75"/>
        <w:divId w:val="179787113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Mapping to .NET background services and scheduled tasks</w:t>
      </w:r>
    </w:p>
    <w:p w14:paraId="5CECDC8E" w14:textId="77777777" w:rsidR="00B1019C" w:rsidRDefault="00F43439">
      <w:pPr>
        <w:pStyle w:val="NormalWeb"/>
        <w:divId w:val="1797871137"/>
        <w:rPr>
          <w:rFonts w:ascii="Calibri" w:hAnsi="Calibri" w:cs="Calibri"/>
          <w:color w:val="000000"/>
          <w:sz w:val="22"/>
          <w:szCs w:val="22"/>
          <w:lang w:val="en"/>
        </w:rPr>
      </w:pPr>
      <w:r>
        <w:rPr>
          <w:rStyle w:val="Strong"/>
          <w:rFonts w:ascii="Calibri" w:hAnsi="Calibri" w:cs="Calibri"/>
          <w:sz w:val="22"/>
          <w:szCs w:val="22"/>
          <w:lang w:val="en"/>
        </w:rPr>
        <w:t>Copybooks:</w:t>
      </w:r>
    </w:p>
    <w:p w14:paraId="05D61FB6" w14:textId="77777777" w:rsidR="00B1019C" w:rsidRDefault="00F43439" w:rsidP="17F93FE6">
      <w:pPr>
        <w:numPr>
          <w:ilvl w:val="0"/>
          <w:numId w:val="12"/>
        </w:numPr>
        <w:spacing w:before="100" w:beforeAutospacing="1" w:after="75"/>
        <w:divId w:val="1797871137"/>
        <w:rPr>
          <w:rFonts w:ascii="Calibri" w:eastAsia="Times New Roman" w:hAnsi="Calibri" w:cs="Calibri"/>
          <w:color w:val="000000"/>
          <w:sz w:val="22"/>
          <w:szCs w:val="22"/>
          <w:lang w:val="en-US"/>
        </w:rPr>
      </w:pPr>
      <w:r w:rsidRPr="17F93FE6">
        <w:rPr>
          <w:rFonts w:ascii="Calibri" w:eastAsia="Times New Roman" w:hAnsi="Calibri" w:cs="Calibri"/>
          <w:color w:val="000000" w:themeColor="text1"/>
          <w:sz w:val="22"/>
          <w:szCs w:val="22"/>
          <w:lang w:val="en-US"/>
        </w:rPr>
        <w:t>Extensions</w:t>
      </w:r>
      <w:proofErr w:type="gramStart"/>
      <w:r w:rsidRPr="17F93FE6">
        <w:rPr>
          <w:rFonts w:ascii="Calibri" w:eastAsia="Times New Roman" w:hAnsi="Calibri" w:cs="Calibri"/>
          <w:color w:val="000000" w:themeColor="text1"/>
          <w:sz w:val="22"/>
          <w:szCs w:val="22"/>
          <w:lang w:val="en-US"/>
        </w:rPr>
        <w:t>: .</w:t>
      </w:r>
      <w:proofErr w:type="spellStart"/>
      <w:r w:rsidRPr="17F93FE6">
        <w:rPr>
          <w:rFonts w:ascii="Calibri" w:eastAsia="Times New Roman" w:hAnsi="Calibri" w:cs="Calibri"/>
          <w:color w:val="000000" w:themeColor="text1"/>
          <w:sz w:val="22"/>
          <w:szCs w:val="22"/>
          <w:lang w:val="en-US"/>
        </w:rPr>
        <w:t>cpy</w:t>
      </w:r>
      <w:proofErr w:type="spellEnd"/>
      <w:proofErr w:type="gramEnd"/>
      <w:r w:rsidRPr="17F93FE6">
        <w:rPr>
          <w:rFonts w:ascii="Calibri" w:eastAsia="Times New Roman" w:hAnsi="Calibri" w:cs="Calibri"/>
          <w:color w:val="000000" w:themeColor="text1"/>
          <w:sz w:val="22"/>
          <w:szCs w:val="22"/>
          <w:lang w:val="en-US"/>
        </w:rPr>
        <w:t>, .copybook, .</w:t>
      </w:r>
      <w:proofErr w:type="spellStart"/>
      <w:r w:rsidRPr="17F93FE6">
        <w:rPr>
          <w:rFonts w:ascii="Calibri" w:eastAsia="Times New Roman" w:hAnsi="Calibri" w:cs="Calibri"/>
          <w:color w:val="000000" w:themeColor="text1"/>
          <w:sz w:val="22"/>
          <w:szCs w:val="22"/>
          <w:lang w:val="en-US"/>
        </w:rPr>
        <w:t>inc</w:t>
      </w:r>
      <w:proofErr w:type="spellEnd"/>
    </w:p>
    <w:p w14:paraId="028B40B8" w14:textId="77777777" w:rsidR="00B1019C" w:rsidRDefault="00F43439">
      <w:pPr>
        <w:numPr>
          <w:ilvl w:val="0"/>
          <w:numId w:val="12"/>
        </w:numPr>
        <w:spacing w:before="100" w:beforeAutospacing="1" w:after="75"/>
        <w:divId w:val="179787113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Content: Data structure definitions, constants, working storage layouts</w:t>
      </w:r>
    </w:p>
    <w:p w14:paraId="333E7DC7" w14:textId="77777777" w:rsidR="00B1019C" w:rsidRDefault="00F43439">
      <w:pPr>
        <w:numPr>
          <w:ilvl w:val="0"/>
          <w:numId w:val="12"/>
        </w:numPr>
        <w:spacing w:before="100" w:beforeAutospacing="1" w:after="75"/>
        <w:divId w:val="179787113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Conversion to C# models and shared data contracts</w:t>
      </w:r>
    </w:p>
    <w:p w14:paraId="7F6C1834" w14:textId="4AB79207" w:rsidR="00B1019C" w:rsidDel="00B158F2" w:rsidRDefault="00F43439">
      <w:pPr>
        <w:pStyle w:val="NormalWeb"/>
        <w:divId w:val="1797871137"/>
        <w:rPr>
          <w:del w:id="192" w:author="Rajesh Bhaskaran(UST,IN)" w:date="2025-08-25T15:31:00Z"/>
          <w:rFonts w:ascii="Calibri" w:hAnsi="Calibri" w:cs="Calibri"/>
          <w:color w:val="000000"/>
          <w:sz w:val="22"/>
          <w:szCs w:val="22"/>
          <w:lang w:val="en"/>
        </w:rPr>
      </w:pPr>
      <w:del w:id="193" w:author="Rajesh Bhaskaran(UST,IN)" w:date="2025-08-25T15:31:00Z">
        <w:r w:rsidDel="00B158F2">
          <w:rPr>
            <w:rStyle w:val="Strong"/>
            <w:rFonts w:ascii="Calibri" w:hAnsi="Calibri" w:cs="Calibri"/>
            <w:sz w:val="22"/>
            <w:szCs w:val="22"/>
            <w:lang w:val="en"/>
          </w:rPr>
          <w:delText>Configuration Files:</w:delText>
        </w:r>
      </w:del>
    </w:p>
    <w:p w14:paraId="70E97CB9" w14:textId="21037113" w:rsidR="00B1019C" w:rsidDel="00B158F2" w:rsidRDefault="00F43439" w:rsidP="17F93FE6">
      <w:pPr>
        <w:numPr>
          <w:ilvl w:val="0"/>
          <w:numId w:val="13"/>
        </w:numPr>
        <w:spacing w:before="100" w:beforeAutospacing="1" w:after="75"/>
        <w:divId w:val="1797871137"/>
        <w:rPr>
          <w:del w:id="194" w:author="Rajesh Bhaskaran(UST,IN)" w:date="2025-08-25T15:31:00Z"/>
          <w:rFonts w:ascii="Calibri" w:eastAsia="Times New Roman" w:hAnsi="Calibri" w:cs="Calibri"/>
          <w:color w:val="000000"/>
          <w:sz w:val="22"/>
          <w:szCs w:val="22"/>
          <w:lang w:val="en-US"/>
        </w:rPr>
      </w:pPr>
      <w:del w:id="195" w:author="Rajesh Bhaskaran(UST,IN)" w:date="2025-08-25T15:31:00Z">
        <w:r w:rsidRPr="17F93FE6" w:rsidDel="00B158F2">
          <w:rPr>
            <w:rFonts w:ascii="Calibri" w:eastAsia="Times New Roman" w:hAnsi="Calibri" w:cs="Calibri"/>
            <w:color w:val="000000" w:themeColor="text1"/>
            <w:sz w:val="22"/>
            <w:szCs w:val="22"/>
            <w:lang w:val="en-US"/>
          </w:rPr>
          <w:delText>Extensions: .cfg, .ctl, .conf</w:delText>
        </w:r>
      </w:del>
    </w:p>
    <w:p w14:paraId="4862AC88" w14:textId="050E5FE1" w:rsidR="00B1019C" w:rsidDel="00B158F2" w:rsidRDefault="00F43439">
      <w:pPr>
        <w:numPr>
          <w:ilvl w:val="0"/>
          <w:numId w:val="13"/>
        </w:numPr>
        <w:spacing w:before="100" w:beforeAutospacing="1" w:after="75"/>
        <w:divId w:val="1797871137"/>
        <w:rPr>
          <w:del w:id="196" w:author="Rajesh Bhaskaran(UST,IN)" w:date="2025-08-25T15:31:00Z"/>
          <w:rFonts w:ascii="Calibri" w:eastAsia="Times New Roman" w:hAnsi="Calibri" w:cs="Calibri"/>
          <w:color w:val="000000"/>
          <w:sz w:val="22"/>
          <w:szCs w:val="22"/>
          <w:lang w:val="en"/>
        </w:rPr>
      </w:pPr>
      <w:del w:id="197" w:author="Rajesh Bhaskaran(UST,IN)" w:date="2025-08-25T15:31:00Z">
        <w:r w:rsidDel="00B158F2">
          <w:rPr>
            <w:rFonts w:ascii="Calibri" w:eastAsia="Times New Roman" w:hAnsi="Calibri" w:cs="Calibri"/>
            <w:color w:val="000000"/>
            <w:sz w:val="22"/>
            <w:szCs w:val="22"/>
            <w:lang w:val="en"/>
          </w:rPr>
          <w:delText>Content: System parameters, environment settings</w:delText>
        </w:r>
      </w:del>
    </w:p>
    <w:p w14:paraId="0C81C9D5" w14:textId="5256DBA3" w:rsidR="00B1019C" w:rsidDel="00B158F2" w:rsidRDefault="00F43439" w:rsidP="17F93FE6">
      <w:pPr>
        <w:numPr>
          <w:ilvl w:val="0"/>
          <w:numId w:val="13"/>
        </w:numPr>
        <w:spacing w:before="100" w:beforeAutospacing="1" w:after="75"/>
        <w:divId w:val="1797871137"/>
        <w:rPr>
          <w:del w:id="198" w:author="Rajesh Bhaskaran(UST,IN)" w:date="2025-08-25T15:31:00Z"/>
          <w:rFonts w:ascii="Calibri" w:eastAsia="Times New Roman" w:hAnsi="Calibri" w:cs="Calibri"/>
          <w:color w:val="000000"/>
          <w:sz w:val="22"/>
          <w:szCs w:val="22"/>
          <w:lang w:val="en-US"/>
        </w:rPr>
      </w:pPr>
      <w:del w:id="199" w:author="Rajesh Bhaskaran(UST,IN)" w:date="2025-08-25T15:31:00Z">
        <w:r w:rsidRPr="17F93FE6" w:rsidDel="00B158F2">
          <w:rPr>
            <w:rFonts w:ascii="Calibri" w:eastAsia="Times New Roman" w:hAnsi="Calibri" w:cs="Calibri"/>
            <w:color w:val="000000" w:themeColor="text1"/>
            <w:sz w:val="22"/>
            <w:szCs w:val="22"/>
            <w:lang w:val="en-US"/>
          </w:rPr>
          <w:delText>Migration to appsettings.json and configuration providers</w:delText>
        </w:r>
      </w:del>
    </w:p>
    <w:p w14:paraId="6A289D7C" w14:textId="77777777" w:rsidR="00B1019C" w:rsidRDefault="00F43439">
      <w:pPr>
        <w:pStyle w:val="NormalWeb"/>
        <w:divId w:val="1797871137"/>
        <w:rPr>
          <w:rFonts w:ascii="Calibri" w:hAnsi="Calibri" w:cs="Calibri"/>
          <w:color w:val="000000"/>
          <w:sz w:val="22"/>
          <w:szCs w:val="22"/>
          <w:lang w:val="en"/>
        </w:rPr>
      </w:pPr>
      <w:r>
        <w:rPr>
          <w:rStyle w:val="Strong"/>
          <w:rFonts w:ascii="Calibri" w:hAnsi="Calibri" w:cs="Calibri"/>
          <w:sz w:val="22"/>
          <w:szCs w:val="22"/>
          <w:lang w:val="en"/>
        </w:rPr>
        <w:t>Standards Documents:</w:t>
      </w:r>
    </w:p>
    <w:p w14:paraId="332E8539" w14:textId="77777777" w:rsidR="00B1019C" w:rsidRDefault="00F43439">
      <w:pPr>
        <w:numPr>
          <w:ilvl w:val="0"/>
          <w:numId w:val="14"/>
        </w:numPr>
        <w:spacing w:before="100" w:beforeAutospacing="1" w:after="75"/>
        <w:divId w:val="179787113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Extensions: .pdf, .docx, .txt</w:t>
      </w:r>
    </w:p>
    <w:p w14:paraId="1AB9BA1F" w14:textId="77777777" w:rsidR="00B1019C" w:rsidRDefault="00F43439">
      <w:pPr>
        <w:numPr>
          <w:ilvl w:val="0"/>
          <w:numId w:val="14"/>
        </w:numPr>
        <w:spacing w:before="100" w:beforeAutospacing="1" w:after="75"/>
        <w:divId w:val="179787113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Content: Coding standards, business rules documentation</w:t>
      </w:r>
    </w:p>
    <w:p w14:paraId="6225E5A4" w14:textId="77777777" w:rsidR="00B1019C" w:rsidRDefault="00F43439">
      <w:pPr>
        <w:numPr>
          <w:ilvl w:val="0"/>
          <w:numId w:val="14"/>
        </w:numPr>
        <w:spacing w:before="100" w:beforeAutospacing="1" w:after="75"/>
        <w:divId w:val="1797871137"/>
        <w:rPr>
          <w:rFonts w:ascii="Calibri" w:eastAsia="Times New Roman" w:hAnsi="Calibri" w:cs="Calibri"/>
          <w:color w:val="000000"/>
          <w:sz w:val="22"/>
          <w:szCs w:val="22"/>
          <w:lang w:val="en"/>
        </w:rPr>
      </w:pPr>
      <w:r w:rsidRPr="35BFAA9C">
        <w:rPr>
          <w:rFonts w:ascii="Calibri" w:eastAsia="Times New Roman" w:hAnsi="Calibri" w:cs="Calibri"/>
          <w:color w:val="000000" w:themeColor="text1"/>
          <w:sz w:val="22"/>
          <w:szCs w:val="22"/>
          <w:lang w:val="en"/>
        </w:rPr>
        <w:t>Integration through RAG for context-aware conversion</w:t>
      </w:r>
    </w:p>
    <w:p w14:paraId="539DFF19" w14:textId="307729AC" w:rsidR="35BFAA9C" w:rsidRDefault="35BFAA9C" w:rsidP="35BFAA9C">
      <w:pPr>
        <w:spacing w:beforeAutospacing="1" w:after="75"/>
        <w:rPr>
          <w:rFonts w:ascii="Calibri" w:eastAsia="Times New Roman" w:hAnsi="Calibri" w:cs="Calibri"/>
          <w:color w:val="000000" w:themeColor="text1"/>
          <w:sz w:val="22"/>
          <w:szCs w:val="22"/>
          <w:lang w:val="en"/>
        </w:rPr>
      </w:pPr>
    </w:p>
    <w:p w14:paraId="6DF7FB82" w14:textId="3F68A67E" w:rsidR="35BFAA9C" w:rsidRDefault="35BFAA9C" w:rsidP="35BFAA9C">
      <w:pPr>
        <w:spacing w:beforeAutospacing="1" w:after="75"/>
        <w:rPr>
          <w:rFonts w:ascii="Calibri" w:eastAsia="Times New Roman" w:hAnsi="Calibri" w:cs="Calibri"/>
          <w:color w:val="000000" w:themeColor="text1"/>
          <w:sz w:val="22"/>
          <w:szCs w:val="22"/>
          <w:lang w:val="en"/>
        </w:rPr>
      </w:pPr>
    </w:p>
    <w:p w14:paraId="734FAC5E" w14:textId="1980CDAD" w:rsidR="35BFAA9C" w:rsidRDefault="35BFAA9C" w:rsidP="35BFAA9C">
      <w:pPr>
        <w:spacing w:beforeAutospacing="1" w:after="75"/>
        <w:rPr>
          <w:rFonts w:ascii="Calibri" w:eastAsia="Times New Roman" w:hAnsi="Calibri" w:cs="Calibri"/>
          <w:color w:val="000000" w:themeColor="text1"/>
          <w:sz w:val="22"/>
          <w:szCs w:val="22"/>
          <w:lang w:val="en"/>
        </w:rPr>
      </w:pPr>
    </w:p>
    <w:p w14:paraId="7BEAA84F" w14:textId="70C9A1E2" w:rsidR="35BFAA9C" w:rsidRDefault="35BFAA9C" w:rsidP="35BFAA9C">
      <w:pPr>
        <w:spacing w:beforeAutospacing="1" w:after="75"/>
        <w:rPr>
          <w:rFonts w:ascii="Calibri" w:eastAsia="Times New Roman" w:hAnsi="Calibri" w:cs="Calibri"/>
          <w:color w:val="000000" w:themeColor="text1"/>
          <w:sz w:val="22"/>
          <w:szCs w:val="22"/>
          <w:lang w:val="en"/>
        </w:rPr>
      </w:pPr>
    </w:p>
    <w:p w14:paraId="409DDB78" w14:textId="3A2750E4" w:rsidR="35BFAA9C" w:rsidRDefault="35BFAA9C" w:rsidP="35BFAA9C">
      <w:pPr>
        <w:spacing w:beforeAutospacing="1" w:after="75"/>
        <w:rPr>
          <w:rFonts w:ascii="Calibri" w:eastAsia="Times New Roman" w:hAnsi="Calibri" w:cs="Calibri"/>
          <w:color w:val="000000" w:themeColor="text1"/>
          <w:sz w:val="22"/>
          <w:szCs w:val="22"/>
          <w:lang w:val="en"/>
        </w:rPr>
      </w:pPr>
    </w:p>
    <w:p w14:paraId="7B5DE660" w14:textId="2EE2C80B" w:rsidR="35BFAA9C" w:rsidRDefault="35BFAA9C" w:rsidP="35BFAA9C">
      <w:pPr>
        <w:pStyle w:val="Heading2"/>
        <w:rPr>
          <w:rFonts w:ascii="Calibri" w:eastAsia="Times New Roman" w:hAnsi="Calibri" w:cs="Calibri"/>
          <w:lang w:val="en-US"/>
        </w:rPr>
      </w:pPr>
    </w:p>
    <w:p w14:paraId="62E7AF20" w14:textId="77777777" w:rsidR="00B1019C" w:rsidRDefault="00F43439" w:rsidP="35BFAA9C">
      <w:pPr>
        <w:pStyle w:val="Heading2"/>
        <w:divId w:val="787433546"/>
        <w:rPr>
          <w:rFonts w:ascii="Calibri" w:eastAsia="Times New Roman" w:hAnsi="Calibri" w:cs="Calibri"/>
          <w:lang w:val="en-US"/>
        </w:rPr>
      </w:pPr>
      <w:r w:rsidRPr="35BFAA9C">
        <w:rPr>
          <w:rFonts w:ascii="Calibri" w:eastAsia="Times New Roman" w:hAnsi="Calibri" w:cs="Calibri"/>
          <w:lang w:val="en-US"/>
        </w:rPr>
        <w:t xml:space="preserve">Generated .NET 8 </w:t>
      </w:r>
      <w:proofErr w:type="spellStart"/>
      <w:r w:rsidRPr="35BFAA9C">
        <w:rPr>
          <w:rFonts w:ascii="Calibri" w:eastAsia="Times New Roman" w:hAnsi="Calibri" w:cs="Calibri"/>
          <w:lang w:val="en-US"/>
        </w:rPr>
        <w:t>WebAPI</w:t>
      </w:r>
      <w:proofErr w:type="spellEnd"/>
      <w:r w:rsidRPr="35BFAA9C">
        <w:rPr>
          <w:rFonts w:ascii="Calibri" w:eastAsia="Times New Roman" w:hAnsi="Calibri" w:cs="Calibri"/>
          <w:lang w:val="en-US"/>
        </w:rPr>
        <w:t xml:space="preserve"> Structure:</w:t>
      </w:r>
    </w:p>
    <w:p w14:paraId="6D3643B3" w14:textId="77777777" w:rsidR="00B1019C" w:rsidRDefault="00F43439" w:rsidP="35BFAA9C">
      <w:pPr>
        <w:shd w:val="clear" w:color="auto" w:fill="F5F5F5"/>
        <w:divId w:val="1635912583"/>
        <w:rPr>
          <w:rFonts w:ascii="Courier New" w:eastAsia="Times New Roman" w:hAnsi="Courier New" w:cs="Courier New"/>
          <w:color w:val="000000"/>
          <w:sz w:val="18"/>
          <w:szCs w:val="18"/>
          <w:lang w:val="en-US"/>
        </w:rPr>
      </w:pPr>
      <w:proofErr w:type="spellStart"/>
      <w:r w:rsidRPr="35BFAA9C">
        <w:rPr>
          <w:rStyle w:val="Strong"/>
          <w:rFonts w:ascii="Courier New" w:eastAsia="Times New Roman" w:hAnsi="Courier New" w:cs="Courier New"/>
          <w:sz w:val="18"/>
          <w:szCs w:val="18"/>
          <w:lang w:val="en-US"/>
        </w:rPr>
        <w:t>ProjectName</w:t>
      </w:r>
      <w:proofErr w:type="spellEnd"/>
      <w:r w:rsidRPr="35BFAA9C">
        <w:rPr>
          <w:rStyle w:val="Strong"/>
          <w:rFonts w:ascii="Courier New" w:eastAsia="Times New Roman" w:hAnsi="Courier New" w:cs="Courier New"/>
          <w:sz w:val="18"/>
          <w:szCs w:val="18"/>
          <w:lang w:val="en-US"/>
        </w:rPr>
        <w:t>/</w:t>
      </w:r>
    </w:p>
    <w:p w14:paraId="55D02B81" w14:textId="77777777" w:rsidR="00B1019C" w:rsidRDefault="00F43439">
      <w:pPr>
        <w:shd w:val="clear" w:color="auto" w:fill="F5F5F5"/>
        <w:divId w:val="1206911870"/>
        <w:rPr>
          <w:rFonts w:ascii="Courier New" w:eastAsia="Times New Roman" w:hAnsi="Courier New" w:cs="Courier New"/>
          <w:color w:val="000000"/>
          <w:sz w:val="18"/>
          <w:szCs w:val="18"/>
          <w:lang w:val="en"/>
        </w:rPr>
      </w:pPr>
      <w:r>
        <w:rPr>
          <w:rFonts w:ascii="Courier New" w:eastAsia="Times New Roman" w:hAnsi="Courier New" w:cs="Courier New"/>
          <w:color w:val="000000"/>
          <w:sz w:val="18"/>
          <w:szCs w:val="18"/>
          <w:lang w:val="en"/>
        </w:rPr>
        <w:t xml:space="preserve">   ├── </w:t>
      </w:r>
      <w:r>
        <w:rPr>
          <w:rStyle w:val="Strong"/>
          <w:rFonts w:ascii="Courier New" w:eastAsia="Times New Roman" w:hAnsi="Courier New" w:cs="Courier New"/>
          <w:sz w:val="18"/>
          <w:szCs w:val="18"/>
          <w:lang w:val="en"/>
        </w:rPr>
        <w:t>Controllers/</w:t>
      </w:r>
      <w:r>
        <w:rPr>
          <w:rFonts w:ascii="Courier New" w:eastAsia="Times New Roman" w:hAnsi="Courier New" w:cs="Courier New"/>
          <w:color w:val="000000"/>
          <w:sz w:val="18"/>
          <w:szCs w:val="18"/>
          <w:lang w:val="en"/>
        </w:rPr>
        <w:t xml:space="preserve">            # REST API endpoints</w:t>
      </w:r>
    </w:p>
    <w:p w14:paraId="2E21C8E9" w14:textId="77777777" w:rsidR="00B1019C" w:rsidRDefault="00F43439">
      <w:pPr>
        <w:shd w:val="clear" w:color="auto" w:fill="F5F5F5"/>
        <w:divId w:val="2025739198"/>
        <w:rPr>
          <w:rFonts w:ascii="Courier New" w:eastAsia="Times New Roman" w:hAnsi="Courier New" w:cs="Courier New"/>
          <w:color w:val="000000"/>
          <w:sz w:val="18"/>
          <w:szCs w:val="18"/>
          <w:lang w:val="en"/>
        </w:rPr>
      </w:pPr>
      <w:r>
        <w:rPr>
          <w:rFonts w:ascii="Courier New" w:eastAsia="Times New Roman" w:hAnsi="Courier New" w:cs="Courier New"/>
          <w:color w:val="000000"/>
          <w:sz w:val="18"/>
          <w:szCs w:val="18"/>
          <w:lang w:val="en"/>
        </w:rPr>
        <w:t xml:space="preserve">   ├── </w:t>
      </w:r>
      <w:r>
        <w:rPr>
          <w:rStyle w:val="Strong"/>
          <w:rFonts w:ascii="Courier New" w:eastAsia="Times New Roman" w:hAnsi="Courier New" w:cs="Courier New"/>
          <w:sz w:val="18"/>
          <w:szCs w:val="18"/>
          <w:lang w:val="en"/>
        </w:rPr>
        <w:t>Models/</w:t>
      </w:r>
    </w:p>
    <w:p w14:paraId="61254C56" w14:textId="77777777" w:rsidR="00B1019C" w:rsidRDefault="00F43439">
      <w:pPr>
        <w:shd w:val="clear" w:color="auto" w:fill="F5F5F5"/>
        <w:divId w:val="1089935353"/>
        <w:rPr>
          <w:rFonts w:ascii="Courier New" w:eastAsia="Times New Roman" w:hAnsi="Courier New" w:cs="Courier New"/>
          <w:color w:val="000000"/>
          <w:sz w:val="18"/>
          <w:szCs w:val="18"/>
          <w:lang w:val="en"/>
        </w:rPr>
      </w:pPr>
      <w:r>
        <w:rPr>
          <w:rFonts w:ascii="Courier New" w:eastAsia="Times New Roman" w:hAnsi="Courier New" w:cs="Courier New"/>
          <w:color w:val="000000"/>
          <w:sz w:val="18"/>
          <w:szCs w:val="18"/>
          <w:lang w:val="en"/>
        </w:rPr>
        <w:t xml:space="preserve">   │       ├── </w:t>
      </w:r>
      <w:r>
        <w:rPr>
          <w:rStyle w:val="Strong"/>
          <w:rFonts w:ascii="Courier New" w:eastAsia="Times New Roman" w:hAnsi="Courier New" w:cs="Courier New"/>
          <w:sz w:val="18"/>
          <w:szCs w:val="18"/>
          <w:lang w:val="en"/>
        </w:rPr>
        <w:t>Entities/</w:t>
      </w:r>
      <w:r>
        <w:rPr>
          <w:rFonts w:ascii="Courier New" w:eastAsia="Times New Roman" w:hAnsi="Courier New" w:cs="Courier New"/>
          <w:color w:val="000000"/>
          <w:sz w:val="18"/>
          <w:szCs w:val="18"/>
          <w:lang w:val="en"/>
        </w:rPr>
        <w:t xml:space="preserve">          # Entity Framework entities</w:t>
      </w:r>
    </w:p>
    <w:p w14:paraId="6EEE7A32" w14:textId="77777777" w:rsidR="00B1019C" w:rsidRDefault="00F43439">
      <w:pPr>
        <w:shd w:val="clear" w:color="auto" w:fill="F5F5F5"/>
        <w:divId w:val="1014842533"/>
        <w:rPr>
          <w:rFonts w:ascii="Courier New" w:eastAsia="Times New Roman" w:hAnsi="Courier New" w:cs="Courier New"/>
          <w:color w:val="000000"/>
          <w:sz w:val="18"/>
          <w:szCs w:val="18"/>
          <w:lang w:val="en"/>
        </w:rPr>
      </w:pPr>
      <w:r>
        <w:rPr>
          <w:rFonts w:ascii="Courier New" w:eastAsia="Times New Roman" w:hAnsi="Courier New" w:cs="Courier New"/>
          <w:color w:val="000000"/>
          <w:sz w:val="18"/>
          <w:szCs w:val="18"/>
          <w:lang w:val="en"/>
        </w:rPr>
        <w:t xml:space="preserve">   │       ├── </w:t>
      </w:r>
      <w:proofErr w:type="spellStart"/>
      <w:r>
        <w:rPr>
          <w:rStyle w:val="Strong"/>
          <w:rFonts w:ascii="Courier New" w:eastAsia="Times New Roman" w:hAnsi="Courier New" w:cs="Courier New"/>
          <w:sz w:val="18"/>
          <w:szCs w:val="18"/>
          <w:lang w:val="en"/>
        </w:rPr>
        <w:t>DTOs</w:t>
      </w:r>
      <w:proofErr w:type="spellEnd"/>
      <w:r>
        <w:rPr>
          <w:rStyle w:val="Strong"/>
          <w:rFonts w:ascii="Courier New" w:eastAsia="Times New Roman" w:hAnsi="Courier New" w:cs="Courier New"/>
          <w:sz w:val="18"/>
          <w:szCs w:val="18"/>
          <w:lang w:val="en"/>
        </w:rPr>
        <w:t>/</w:t>
      </w:r>
      <w:r>
        <w:rPr>
          <w:rFonts w:ascii="Courier New" w:eastAsia="Times New Roman" w:hAnsi="Courier New" w:cs="Courier New"/>
          <w:color w:val="000000"/>
          <w:sz w:val="18"/>
          <w:szCs w:val="18"/>
          <w:lang w:val="en"/>
        </w:rPr>
        <w:t xml:space="preserve">             # Data Transfer Objects</w:t>
      </w:r>
    </w:p>
    <w:p w14:paraId="4DD2D323" w14:textId="77777777" w:rsidR="00B1019C" w:rsidRDefault="00F43439" w:rsidP="35BFAA9C">
      <w:pPr>
        <w:shd w:val="clear" w:color="auto" w:fill="F5F5F5"/>
        <w:divId w:val="474489317"/>
        <w:rPr>
          <w:rFonts w:ascii="Courier New" w:eastAsia="Times New Roman" w:hAnsi="Courier New" w:cs="Courier New"/>
          <w:color w:val="000000"/>
          <w:sz w:val="18"/>
          <w:szCs w:val="18"/>
          <w:lang w:val="en-US"/>
        </w:rPr>
      </w:pPr>
      <w:r w:rsidRPr="35BFAA9C">
        <w:rPr>
          <w:rFonts w:ascii="Courier New" w:eastAsia="Times New Roman" w:hAnsi="Courier New" w:cs="Courier New"/>
          <w:color w:val="000000" w:themeColor="text1"/>
          <w:sz w:val="18"/>
          <w:szCs w:val="18"/>
          <w:lang w:val="en-US"/>
        </w:rPr>
        <w:t xml:space="preserve">   │       └── </w:t>
      </w:r>
      <w:proofErr w:type="spellStart"/>
      <w:r w:rsidRPr="35BFAA9C">
        <w:rPr>
          <w:rStyle w:val="Strong"/>
          <w:rFonts w:ascii="Courier New" w:eastAsia="Times New Roman" w:hAnsi="Courier New" w:cs="Courier New"/>
          <w:sz w:val="18"/>
          <w:szCs w:val="18"/>
          <w:lang w:val="en-US"/>
        </w:rPr>
        <w:t>ViewModels</w:t>
      </w:r>
      <w:proofErr w:type="spellEnd"/>
      <w:r w:rsidRPr="35BFAA9C">
        <w:rPr>
          <w:rStyle w:val="Strong"/>
          <w:rFonts w:ascii="Courier New" w:eastAsia="Times New Roman" w:hAnsi="Courier New" w:cs="Courier New"/>
          <w:sz w:val="18"/>
          <w:szCs w:val="18"/>
          <w:lang w:val="en-US"/>
        </w:rPr>
        <w:t>/</w:t>
      </w:r>
      <w:r w:rsidRPr="35BFAA9C">
        <w:rPr>
          <w:rFonts w:ascii="Courier New" w:eastAsia="Times New Roman" w:hAnsi="Courier New" w:cs="Courier New"/>
          <w:color w:val="000000" w:themeColor="text1"/>
          <w:sz w:val="18"/>
          <w:szCs w:val="18"/>
          <w:lang w:val="en-US"/>
        </w:rPr>
        <w:t xml:space="preserve">       # API response models</w:t>
      </w:r>
    </w:p>
    <w:p w14:paraId="2BFAD309" w14:textId="77777777" w:rsidR="00B1019C" w:rsidRDefault="00F43439">
      <w:pPr>
        <w:shd w:val="clear" w:color="auto" w:fill="F5F5F5"/>
        <w:divId w:val="1699501213"/>
        <w:rPr>
          <w:rFonts w:ascii="Courier New" w:eastAsia="Times New Roman" w:hAnsi="Courier New" w:cs="Courier New"/>
          <w:color w:val="000000"/>
          <w:sz w:val="18"/>
          <w:szCs w:val="18"/>
          <w:lang w:val="en"/>
        </w:rPr>
      </w:pPr>
      <w:r>
        <w:rPr>
          <w:rFonts w:ascii="Courier New" w:eastAsia="Times New Roman" w:hAnsi="Courier New" w:cs="Courier New"/>
          <w:color w:val="000000"/>
          <w:sz w:val="18"/>
          <w:szCs w:val="18"/>
          <w:lang w:val="en"/>
        </w:rPr>
        <w:t xml:space="preserve">   ├── </w:t>
      </w:r>
      <w:r>
        <w:rPr>
          <w:rStyle w:val="Strong"/>
          <w:rFonts w:ascii="Courier New" w:eastAsia="Times New Roman" w:hAnsi="Courier New" w:cs="Courier New"/>
          <w:sz w:val="18"/>
          <w:szCs w:val="18"/>
          <w:lang w:val="en"/>
        </w:rPr>
        <w:t>Services/</w:t>
      </w:r>
    </w:p>
    <w:p w14:paraId="507EDAA2" w14:textId="77777777" w:rsidR="00B1019C" w:rsidRDefault="00F43439">
      <w:pPr>
        <w:shd w:val="clear" w:color="auto" w:fill="F5F5F5"/>
        <w:divId w:val="610362460"/>
        <w:rPr>
          <w:rFonts w:ascii="Courier New" w:eastAsia="Times New Roman" w:hAnsi="Courier New" w:cs="Courier New"/>
          <w:color w:val="000000"/>
          <w:sz w:val="18"/>
          <w:szCs w:val="18"/>
          <w:lang w:val="en"/>
        </w:rPr>
      </w:pPr>
      <w:r>
        <w:rPr>
          <w:rFonts w:ascii="Courier New" w:eastAsia="Times New Roman" w:hAnsi="Courier New" w:cs="Courier New"/>
          <w:color w:val="000000"/>
          <w:sz w:val="18"/>
          <w:szCs w:val="18"/>
          <w:lang w:val="en"/>
        </w:rPr>
        <w:t xml:space="preserve">   │       ├── </w:t>
      </w:r>
      <w:r>
        <w:rPr>
          <w:rStyle w:val="Strong"/>
          <w:rFonts w:ascii="Courier New" w:eastAsia="Times New Roman" w:hAnsi="Courier New" w:cs="Courier New"/>
          <w:sz w:val="18"/>
          <w:szCs w:val="18"/>
          <w:lang w:val="en"/>
        </w:rPr>
        <w:t>Interfaces/</w:t>
      </w:r>
      <w:r>
        <w:rPr>
          <w:rFonts w:ascii="Courier New" w:eastAsia="Times New Roman" w:hAnsi="Courier New" w:cs="Courier New"/>
          <w:color w:val="000000"/>
          <w:sz w:val="18"/>
          <w:szCs w:val="18"/>
          <w:lang w:val="en"/>
        </w:rPr>
        <w:t xml:space="preserve">       # Service contracts</w:t>
      </w:r>
    </w:p>
    <w:p w14:paraId="2D9654F1" w14:textId="77777777" w:rsidR="00B1019C" w:rsidRDefault="00F43439">
      <w:pPr>
        <w:shd w:val="clear" w:color="auto" w:fill="F5F5F5"/>
        <w:divId w:val="1198397227"/>
        <w:rPr>
          <w:rFonts w:ascii="Courier New" w:eastAsia="Times New Roman" w:hAnsi="Courier New" w:cs="Courier New"/>
          <w:color w:val="000000"/>
          <w:sz w:val="18"/>
          <w:szCs w:val="18"/>
          <w:lang w:val="en"/>
        </w:rPr>
      </w:pPr>
      <w:r>
        <w:rPr>
          <w:rFonts w:ascii="Courier New" w:eastAsia="Times New Roman" w:hAnsi="Courier New" w:cs="Courier New"/>
          <w:color w:val="000000"/>
          <w:sz w:val="18"/>
          <w:szCs w:val="18"/>
          <w:lang w:val="en"/>
        </w:rPr>
        <w:t xml:space="preserve">   │       └── </w:t>
      </w:r>
      <w:r>
        <w:rPr>
          <w:rStyle w:val="Strong"/>
          <w:rFonts w:ascii="Courier New" w:eastAsia="Times New Roman" w:hAnsi="Courier New" w:cs="Courier New"/>
          <w:sz w:val="18"/>
          <w:szCs w:val="18"/>
          <w:lang w:val="en"/>
        </w:rPr>
        <w:t>Implementations/</w:t>
      </w:r>
      <w:r>
        <w:rPr>
          <w:rFonts w:ascii="Courier New" w:eastAsia="Times New Roman" w:hAnsi="Courier New" w:cs="Courier New"/>
          <w:color w:val="000000"/>
          <w:sz w:val="18"/>
          <w:szCs w:val="18"/>
          <w:lang w:val="en"/>
        </w:rPr>
        <w:t xml:space="preserve"> # Business logic</w:t>
      </w:r>
    </w:p>
    <w:p w14:paraId="7B455E17" w14:textId="77777777" w:rsidR="00B1019C" w:rsidRDefault="00F43439">
      <w:pPr>
        <w:shd w:val="clear" w:color="auto" w:fill="F5F5F5"/>
        <w:divId w:val="1504583915"/>
        <w:rPr>
          <w:rFonts w:ascii="Courier New" w:eastAsia="Times New Roman" w:hAnsi="Courier New" w:cs="Courier New"/>
          <w:color w:val="000000"/>
          <w:sz w:val="18"/>
          <w:szCs w:val="18"/>
          <w:lang w:val="en"/>
        </w:rPr>
      </w:pPr>
      <w:r>
        <w:rPr>
          <w:rFonts w:ascii="Courier New" w:eastAsia="Times New Roman" w:hAnsi="Courier New" w:cs="Courier New"/>
          <w:color w:val="000000"/>
          <w:sz w:val="18"/>
          <w:szCs w:val="18"/>
          <w:lang w:val="en"/>
        </w:rPr>
        <w:t xml:space="preserve">   ├── </w:t>
      </w:r>
      <w:r>
        <w:rPr>
          <w:rStyle w:val="Strong"/>
          <w:rFonts w:ascii="Courier New" w:eastAsia="Times New Roman" w:hAnsi="Courier New" w:cs="Courier New"/>
          <w:sz w:val="18"/>
          <w:szCs w:val="18"/>
          <w:lang w:val="en"/>
        </w:rPr>
        <w:t>Repositories/</w:t>
      </w:r>
    </w:p>
    <w:p w14:paraId="2F378F91" w14:textId="77777777" w:rsidR="00B1019C" w:rsidRDefault="00F43439">
      <w:pPr>
        <w:shd w:val="clear" w:color="auto" w:fill="F5F5F5"/>
        <w:divId w:val="1786994370"/>
        <w:rPr>
          <w:rFonts w:ascii="Courier New" w:eastAsia="Times New Roman" w:hAnsi="Courier New" w:cs="Courier New"/>
          <w:color w:val="000000"/>
          <w:sz w:val="18"/>
          <w:szCs w:val="18"/>
          <w:lang w:val="en"/>
        </w:rPr>
      </w:pPr>
      <w:r>
        <w:rPr>
          <w:rFonts w:ascii="Courier New" w:eastAsia="Times New Roman" w:hAnsi="Courier New" w:cs="Courier New"/>
          <w:color w:val="000000"/>
          <w:sz w:val="18"/>
          <w:szCs w:val="18"/>
          <w:lang w:val="en"/>
        </w:rPr>
        <w:t xml:space="preserve">   │       ├── </w:t>
      </w:r>
      <w:r>
        <w:rPr>
          <w:rStyle w:val="Strong"/>
          <w:rFonts w:ascii="Courier New" w:eastAsia="Times New Roman" w:hAnsi="Courier New" w:cs="Courier New"/>
          <w:sz w:val="18"/>
          <w:szCs w:val="18"/>
          <w:lang w:val="en"/>
        </w:rPr>
        <w:t>Interfaces/</w:t>
      </w:r>
      <w:r>
        <w:rPr>
          <w:rFonts w:ascii="Courier New" w:eastAsia="Times New Roman" w:hAnsi="Courier New" w:cs="Courier New"/>
          <w:color w:val="000000"/>
          <w:sz w:val="18"/>
          <w:szCs w:val="18"/>
          <w:lang w:val="en"/>
        </w:rPr>
        <w:t xml:space="preserve">       # Repository contracts</w:t>
      </w:r>
    </w:p>
    <w:p w14:paraId="018B8738" w14:textId="77777777" w:rsidR="00B1019C" w:rsidRDefault="00F43439">
      <w:pPr>
        <w:shd w:val="clear" w:color="auto" w:fill="F5F5F5"/>
        <w:divId w:val="1438939177"/>
        <w:rPr>
          <w:rFonts w:ascii="Courier New" w:eastAsia="Times New Roman" w:hAnsi="Courier New" w:cs="Courier New"/>
          <w:color w:val="000000"/>
          <w:sz w:val="18"/>
          <w:szCs w:val="18"/>
          <w:lang w:val="en"/>
        </w:rPr>
      </w:pPr>
      <w:r>
        <w:rPr>
          <w:rFonts w:ascii="Courier New" w:eastAsia="Times New Roman" w:hAnsi="Courier New" w:cs="Courier New"/>
          <w:color w:val="000000"/>
          <w:sz w:val="18"/>
          <w:szCs w:val="18"/>
          <w:lang w:val="en"/>
        </w:rPr>
        <w:t xml:space="preserve">   │       └── </w:t>
      </w:r>
      <w:r>
        <w:rPr>
          <w:rStyle w:val="Strong"/>
          <w:rFonts w:ascii="Courier New" w:eastAsia="Times New Roman" w:hAnsi="Courier New" w:cs="Courier New"/>
          <w:sz w:val="18"/>
          <w:szCs w:val="18"/>
          <w:lang w:val="en"/>
        </w:rPr>
        <w:t>Implementations/</w:t>
      </w:r>
      <w:r>
        <w:rPr>
          <w:rFonts w:ascii="Courier New" w:eastAsia="Times New Roman" w:hAnsi="Courier New" w:cs="Courier New"/>
          <w:color w:val="000000"/>
          <w:sz w:val="18"/>
          <w:szCs w:val="18"/>
          <w:lang w:val="en"/>
        </w:rPr>
        <w:t xml:space="preserve"> # Data access logic</w:t>
      </w:r>
    </w:p>
    <w:p w14:paraId="60CF2524" w14:textId="77777777" w:rsidR="00B1019C" w:rsidRDefault="00F43439">
      <w:pPr>
        <w:shd w:val="clear" w:color="auto" w:fill="F5F5F5"/>
        <w:divId w:val="2001224994"/>
        <w:rPr>
          <w:rFonts w:ascii="Courier New" w:eastAsia="Times New Roman" w:hAnsi="Courier New" w:cs="Courier New"/>
          <w:color w:val="000000"/>
          <w:sz w:val="18"/>
          <w:szCs w:val="18"/>
          <w:lang w:val="en"/>
        </w:rPr>
      </w:pPr>
      <w:r>
        <w:rPr>
          <w:rFonts w:ascii="Courier New" w:eastAsia="Times New Roman" w:hAnsi="Courier New" w:cs="Courier New"/>
          <w:color w:val="000000"/>
          <w:sz w:val="18"/>
          <w:szCs w:val="18"/>
          <w:lang w:val="en"/>
        </w:rPr>
        <w:t xml:space="preserve">   ├── </w:t>
      </w:r>
      <w:r>
        <w:rPr>
          <w:rStyle w:val="Strong"/>
          <w:rFonts w:ascii="Courier New" w:eastAsia="Times New Roman" w:hAnsi="Courier New" w:cs="Courier New"/>
          <w:sz w:val="18"/>
          <w:szCs w:val="18"/>
          <w:lang w:val="en"/>
        </w:rPr>
        <w:t>Data/</w:t>
      </w:r>
    </w:p>
    <w:p w14:paraId="05D0BFF5" w14:textId="77777777" w:rsidR="00B1019C" w:rsidRDefault="00F43439" w:rsidP="35BFAA9C">
      <w:pPr>
        <w:shd w:val="clear" w:color="auto" w:fill="F5F5F5"/>
        <w:divId w:val="1319651085"/>
        <w:rPr>
          <w:rFonts w:ascii="Courier New" w:eastAsia="Times New Roman" w:hAnsi="Courier New" w:cs="Courier New"/>
          <w:color w:val="000000"/>
          <w:sz w:val="18"/>
          <w:szCs w:val="18"/>
          <w:lang w:val="en-US"/>
        </w:rPr>
      </w:pPr>
      <w:r w:rsidRPr="35BFAA9C">
        <w:rPr>
          <w:rFonts w:ascii="Courier New" w:eastAsia="Times New Roman" w:hAnsi="Courier New" w:cs="Courier New"/>
          <w:color w:val="000000" w:themeColor="text1"/>
          <w:sz w:val="18"/>
          <w:szCs w:val="18"/>
          <w:lang w:val="en-US"/>
        </w:rPr>
        <w:t xml:space="preserve">   │       ├── </w:t>
      </w:r>
      <w:proofErr w:type="spellStart"/>
      <w:r w:rsidRPr="35BFAA9C">
        <w:rPr>
          <w:rStyle w:val="Strong"/>
          <w:rFonts w:ascii="Courier New" w:eastAsia="Times New Roman" w:hAnsi="Courier New" w:cs="Courier New"/>
          <w:sz w:val="18"/>
          <w:szCs w:val="18"/>
          <w:lang w:val="en-US"/>
        </w:rPr>
        <w:t>ApplicationDbContext.cs</w:t>
      </w:r>
      <w:proofErr w:type="spellEnd"/>
    </w:p>
    <w:p w14:paraId="3460CBD5" w14:textId="77777777" w:rsidR="00B1019C" w:rsidRDefault="00F43439">
      <w:pPr>
        <w:shd w:val="clear" w:color="auto" w:fill="F5F5F5"/>
        <w:divId w:val="1670719947"/>
        <w:rPr>
          <w:rFonts w:ascii="Courier New" w:eastAsia="Times New Roman" w:hAnsi="Courier New" w:cs="Courier New"/>
          <w:color w:val="000000"/>
          <w:sz w:val="18"/>
          <w:szCs w:val="18"/>
          <w:lang w:val="en"/>
        </w:rPr>
      </w:pPr>
      <w:r>
        <w:rPr>
          <w:rFonts w:ascii="Courier New" w:eastAsia="Times New Roman" w:hAnsi="Courier New" w:cs="Courier New"/>
          <w:color w:val="000000"/>
          <w:sz w:val="18"/>
          <w:szCs w:val="18"/>
          <w:lang w:val="en"/>
        </w:rPr>
        <w:t xml:space="preserve">   │       ├── </w:t>
      </w:r>
      <w:r>
        <w:rPr>
          <w:rStyle w:val="Strong"/>
          <w:rFonts w:ascii="Courier New" w:eastAsia="Times New Roman" w:hAnsi="Courier New" w:cs="Courier New"/>
          <w:sz w:val="18"/>
          <w:szCs w:val="18"/>
          <w:lang w:val="en"/>
        </w:rPr>
        <w:t>Configurations/</w:t>
      </w:r>
      <w:r>
        <w:rPr>
          <w:rFonts w:ascii="Courier New" w:eastAsia="Times New Roman" w:hAnsi="Courier New" w:cs="Courier New"/>
          <w:color w:val="000000"/>
          <w:sz w:val="18"/>
          <w:szCs w:val="18"/>
          <w:lang w:val="en"/>
        </w:rPr>
        <w:t xml:space="preserve">   # Entity configurations</w:t>
      </w:r>
    </w:p>
    <w:p w14:paraId="00787C34" w14:textId="77777777" w:rsidR="00B1019C" w:rsidRDefault="00F43439">
      <w:pPr>
        <w:shd w:val="clear" w:color="auto" w:fill="F5F5F5"/>
        <w:divId w:val="1642346945"/>
        <w:rPr>
          <w:rFonts w:ascii="Courier New" w:eastAsia="Times New Roman" w:hAnsi="Courier New" w:cs="Courier New"/>
          <w:color w:val="000000"/>
          <w:sz w:val="18"/>
          <w:szCs w:val="18"/>
          <w:lang w:val="en"/>
        </w:rPr>
      </w:pPr>
      <w:r>
        <w:rPr>
          <w:rFonts w:ascii="Courier New" w:eastAsia="Times New Roman" w:hAnsi="Courier New" w:cs="Courier New"/>
          <w:color w:val="000000"/>
          <w:sz w:val="18"/>
          <w:szCs w:val="18"/>
          <w:lang w:val="en"/>
        </w:rPr>
        <w:t xml:space="preserve">   │       └── </w:t>
      </w:r>
      <w:r>
        <w:rPr>
          <w:rStyle w:val="Strong"/>
          <w:rFonts w:ascii="Courier New" w:eastAsia="Times New Roman" w:hAnsi="Courier New" w:cs="Courier New"/>
          <w:sz w:val="18"/>
          <w:szCs w:val="18"/>
          <w:lang w:val="en"/>
        </w:rPr>
        <w:t>Migrations/</w:t>
      </w:r>
      <w:r>
        <w:rPr>
          <w:rFonts w:ascii="Courier New" w:eastAsia="Times New Roman" w:hAnsi="Courier New" w:cs="Courier New"/>
          <w:color w:val="000000"/>
          <w:sz w:val="18"/>
          <w:szCs w:val="18"/>
          <w:lang w:val="en"/>
        </w:rPr>
        <w:t xml:space="preserve">       # EF Core migrations</w:t>
      </w:r>
    </w:p>
    <w:p w14:paraId="294197DB" w14:textId="77777777" w:rsidR="00B1019C" w:rsidRDefault="00F43439">
      <w:pPr>
        <w:shd w:val="clear" w:color="auto" w:fill="F5F5F5"/>
        <w:divId w:val="1021011369"/>
        <w:rPr>
          <w:rFonts w:ascii="Courier New" w:eastAsia="Times New Roman" w:hAnsi="Courier New" w:cs="Courier New"/>
          <w:color w:val="000000"/>
          <w:sz w:val="18"/>
          <w:szCs w:val="18"/>
          <w:lang w:val="en"/>
        </w:rPr>
      </w:pPr>
      <w:r>
        <w:rPr>
          <w:rFonts w:ascii="Courier New" w:eastAsia="Times New Roman" w:hAnsi="Courier New" w:cs="Courier New"/>
          <w:color w:val="000000"/>
          <w:sz w:val="18"/>
          <w:szCs w:val="18"/>
          <w:lang w:val="en"/>
        </w:rPr>
        <w:t xml:space="preserve">   ├── </w:t>
      </w:r>
      <w:r>
        <w:rPr>
          <w:rStyle w:val="Strong"/>
          <w:rFonts w:ascii="Courier New" w:eastAsia="Times New Roman" w:hAnsi="Courier New" w:cs="Courier New"/>
          <w:sz w:val="18"/>
          <w:szCs w:val="18"/>
          <w:lang w:val="en"/>
        </w:rPr>
        <w:t>Infrastructure/</w:t>
      </w:r>
      <w:r>
        <w:rPr>
          <w:rFonts w:ascii="Courier New" w:eastAsia="Times New Roman" w:hAnsi="Courier New" w:cs="Courier New"/>
          <w:color w:val="000000"/>
          <w:sz w:val="18"/>
          <w:szCs w:val="18"/>
          <w:lang w:val="en"/>
        </w:rPr>
        <w:t xml:space="preserve">       # External integrations</w:t>
      </w:r>
    </w:p>
    <w:p w14:paraId="546B728B" w14:textId="77777777" w:rsidR="00B1019C" w:rsidRDefault="00F43439" w:rsidP="35BFAA9C">
      <w:pPr>
        <w:shd w:val="clear" w:color="auto" w:fill="F5F5F5"/>
        <w:divId w:val="903875856"/>
        <w:rPr>
          <w:rFonts w:ascii="Courier New" w:eastAsia="Times New Roman" w:hAnsi="Courier New" w:cs="Courier New"/>
          <w:color w:val="000000"/>
          <w:sz w:val="18"/>
          <w:szCs w:val="18"/>
          <w:lang w:val="en-US"/>
        </w:rPr>
      </w:pPr>
      <w:r w:rsidRPr="35BFAA9C">
        <w:rPr>
          <w:rFonts w:ascii="Courier New" w:eastAsia="Times New Roman" w:hAnsi="Courier New" w:cs="Courier New"/>
          <w:color w:val="000000" w:themeColor="text1"/>
          <w:sz w:val="18"/>
          <w:szCs w:val="18"/>
          <w:lang w:val="en-US"/>
        </w:rPr>
        <w:t xml:space="preserve">   ├── </w:t>
      </w:r>
      <w:proofErr w:type="spellStart"/>
      <w:r w:rsidRPr="35BFAA9C">
        <w:rPr>
          <w:rStyle w:val="Strong"/>
          <w:rFonts w:ascii="Courier New" w:eastAsia="Times New Roman" w:hAnsi="Courier New" w:cs="Courier New"/>
          <w:sz w:val="18"/>
          <w:szCs w:val="18"/>
          <w:lang w:val="en-US"/>
        </w:rPr>
        <w:t>Program.cs</w:t>
      </w:r>
      <w:proofErr w:type="spellEnd"/>
      <w:r w:rsidRPr="35BFAA9C">
        <w:rPr>
          <w:rFonts w:ascii="Courier New" w:eastAsia="Times New Roman" w:hAnsi="Courier New" w:cs="Courier New"/>
          <w:color w:val="000000" w:themeColor="text1"/>
          <w:sz w:val="18"/>
          <w:szCs w:val="18"/>
          <w:lang w:val="en-US"/>
        </w:rPr>
        <w:t xml:space="preserve">            # Application startup</w:t>
      </w:r>
    </w:p>
    <w:p w14:paraId="39161680" w14:textId="77777777" w:rsidR="00B1019C" w:rsidRDefault="00F43439" w:rsidP="35BFAA9C">
      <w:pPr>
        <w:shd w:val="clear" w:color="auto" w:fill="F5F5F5"/>
        <w:divId w:val="825557311"/>
        <w:rPr>
          <w:rFonts w:ascii="Courier New" w:eastAsia="Times New Roman" w:hAnsi="Courier New" w:cs="Courier New"/>
          <w:color w:val="000000"/>
          <w:sz w:val="18"/>
          <w:szCs w:val="18"/>
          <w:lang w:val="en-US"/>
        </w:rPr>
      </w:pPr>
      <w:r w:rsidRPr="35BFAA9C">
        <w:rPr>
          <w:rFonts w:ascii="Courier New" w:eastAsia="Times New Roman" w:hAnsi="Courier New" w:cs="Courier New"/>
          <w:color w:val="000000" w:themeColor="text1"/>
          <w:sz w:val="18"/>
          <w:szCs w:val="18"/>
          <w:lang w:val="en-US"/>
        </w:rPr>
        <w:t xml:space="preserve">   ├── </w:t>
      </w:r>
      <w:proofErr w:type="spellStart"/>
      <w:proofErr w:type="gramStart"/>
      <w:r w:rsidRPr="35BFAA9C">
        <w:rPr>
          <w:rStyle w:val="Strong"/>
          <w:rFonts w:ascii="Courier New" w:eastAsia="Times New Roman" w:hAnsi="Courier New" w:cs="Courier New"/>
          <w:sz w:val="18"/>
          <w:szCs w:val="18"/>
          <w:lang w:val="en-US"/>
        </w:rPr>
        <w:t>appsettings.json</w:t>
      </w:r>
      <w:proofErr w:type="spellEnd"/>
      <w:proofErr w:type="gramEnd"/>
      <w:r w:rsidRPr="35BFAA9C">
        <w:rPr>
          <w:rFonts w:ascii="Courier New" w:eastAsia="Times New Roman" w:hAnsi="Courier New" w:cs="Courier New"/>
          <w:color w:val="000000" w:themeColor="text1"/>
          <w:sz w:val="18"/>
          <w:szCs w:val="18"/>
          <w:lang w:val="en-US"/>
        </w:rPr>
        <w:t xml:space="preserve">     # Configuration</w:t>
      </w:r>
    </w:p>
    <w:p w14:paraId="1F6A001F" w14:textId="77777777" w:rsidR="00B1019C" w:rsidRDefault="00F43439" w:rsidP="35BFAA9C">
      <w:pPr>
        <w:shd w:val="clear" w:color="auto" w:fill="F5F5F5"/>
        <w:divId w:val="1516924036"/>
        <w:rPr>
          <w:rFonts w:ascii="Courier New" w:eastAsia="Times New Roman" w:hAnsi="Courier New" w:cs="Courier New"/>
          <w:color w:val="000000"/>
          <w:sz w:val="18"/>
          <w:szCs w:val="18"/>
          <w:lang w:val="en-US"/>
        </w:rPr>
      </w:pPr>
      <w:r w:rsidRPr="35BFAA9C">
        <w:rPr>
          <w:rFonts w:ascii="Courier New" w:eastAsia="Times New Roman" w:hAnsi="Courier New" w:cs="Courier New"/>
          <w:color w:val="000000" w:themeColor="text1"/>
          <w:sz w:val="18"/>
          <w:szCs w:val="18"/>
          <w:lang w:val="en-US"/>
        </w:rPr>
        <w:t xml:space="preserve">   └── </w:t>
      </w:r>
      <w:proofErr w:type="spellStart"/>
      <w:r w:rsidRPr="35BFAA9C">
        <w:rPr>
          <w:rStyle w:val="Strong"/>
          <w:rFonts w:ascii="Courier New" w:eastAsia="Times New Roman" w:hAnsi="Courier New" w:cs="Courier New"/>
          <w:sz w:val="18"/>
          <w:szCs w:val="18"/>
          <w:lang w:val="en-US"/>
        </w:rPr>
        <w:t>ProjectName.csproj</w:t>
      </w:r>
      <w:proofErr w:type="spellEnd"/>
      <w:r w:rsidRPr="35BFAA9C">
        <w:rPr>
          <w:rFonts w:ascii="Courier New" w:eastAsia="Times New Roman" w:hAnsi="Courier New" w:cs="Courier New"/>
          <w:color w:val="000000" w:themeColor="text1"/>
          <w:sz w:val="18"/>
          <w:szCs w:val="18"/>
          <w:lang w:val="en-US"/>
        </w:rPr>
        <w:t xml:space="preserve">    # Project file</w:t>
      </w:r>
    </w:p>
    <w:p w14:paraId="40937403" w14:textId="77777777" w:rsidR="00B1019C" w:rsidRDefault="00B1019C">
      <w:pPr>
        <w:shd w:val="clear" w:color="auto" w:fill="F5F5F5"/>
        <w:divId w:val="507641987"/>
        <w:rPr>
          <w:rFonts w:ascii="Courier New" w:eastAsia="Times New Roman" w:hAnsi="Courier New" w:cs="Courier New"/>
          <w:color w:val="000000"/>
          <w:sz w:val="18"/>
          <w:szCs w:val="18"/>
          <w:lang w:val="en"/>
        </w:rPr>
      </w:pPr>
    </w:p>
    <w:p w14:paraId="73D66D41" w14:textId="77777777" w:rsidR="00B1019C" w:rsidRDefault="00F43439" w:rsidP="35BFAA9C">
      <w:pPr>
        <w:shd w:val="clear" w:color="auto" w:fill="F5F5F5"/>
        <w:divId w:val="437070314"/>
        <w:rPr>
          <w:rFonts w:ascii="Courier New" w:eastAsia="Times New Roman" w:hAnsi="Courier New" w:cs="Courier New"/>
          <w:color w:val="000000"/>
          <w:sz w:val="18"/>
          <w:szCs w:val="18"/>
          <w:lang w:val="en-US"/>
        </w:rPr>
      </w:pPr>
      <w:proofErr w:type="spellStart"/>
      <w:r w:rsidRPr="35BFAA9C">
        <w:rPr>
          <w:rStyle w:val="Strong"/>
          <w:rFonts w:ascii="Courier New" w:eastAsia="Times New Roman" w:hAnsi="Courier New" w:cs="Courier New"/>
          <w:sz w:val="18"/>
          <w:szCs w:val="18"/>
          <w:lang w:val="en-US"/>
        </w:rPr>
        <w:t>ProjectName.Tests</w:t>
      </w:r>
      <w:proofErr w:type="spellEnd"/>
      <w:r w:rsidRPr="35BFAA9C">
        <w:rPr>
          <w:rStyle w:val="Strong"/>
          <w:rFonts w:ascii="Courier New" w:eastAsia="Times New Roman" w:hAnsi="Courier New" w:cs="Courier New"/>
          <w:sz w:val="18"/>
          <w:szCs w:val="18"/>
          <w:lang w:val="en-US"/>
        </w:rPr>
        <w:t>/</w:t>
      </w:r>
    </w:p>
    <w:p w14:paraId="042A5279" w14:textId="77777777" w:rsidR="00B1019C" w:rsidRDefault="00F43439">
      <w:pPr>
        <w:shd w:val="clear" w:color="auto" w:fill="F5F5F5"/>
        <w:divId w:val="63531742"/>
        <w:rPr>
          <w:rFonts w:ascii="Courier New" w:eastAsia="Times New Roman" w:hAnsi="Courier New" w:cs="Courier New"/>
          <w:color w:val="000000"/>
          <w:sz w:val="18"/>
          <w:szCs w:val="18"/>
          <w:lang w:val="en"/>
        </w:rPr>
      </w:pPr>
      <w:r>
        <w:rPr>
          <w:rFonts w:ascii="Courier New" w:eastAsia="Times New Roman" w:hAnsi="Courier New" w:cs="Courier New"/>
          <w:color w:val="000000"/>
          <w:sz w:val="18"/>
          <w:szCs w:val="18"/>
          <w:lang w:val="en"/>
        </w:rPr>
        <w:t xml:space="preserve">   ├── </w:t>
      </w:r>
      <w:r>
        <w:rPr>
          <w:rStyle w:val="Strong"/>
          <w:rFonts w:ascii="Courier New" w:eastAsia="Times New Roman" w:hAnsi="Courier New" w:cs="Courier New"/>
          <w:sz w:val="18"/>
          <w:szCs w:val="18"/>
          <w:lang w:val="en"/>
        </w:rPr>
        <w:t>Unit/</w:t>
      </w:r>
      <w:r>
        <w:rPr>
          <w:rFonts w:ascii="Courier New" w:eastAsia="Times New Roman" w:hAnsi="Courier New" w:cs="Courier New"/>
          <w:color w:val="000000"/>
          <w:sz w:val="18"/>
          <w:szCs w:val="18"/>
          <w:lang w:val="en"/>
        </w:rPr>
        <w:t xml:space="preserve">                # Unit tests</w:t>
      </w:r>
    </w:p>
    <w:p w14:paraId="081373D1" w14:textId="19C1748E" w:rsidR="00B1019C" w:rsidRDefault="00F43439" w:rsidP="00B158F2">
      <w:pPr>
        <w:pStyle w:val="Heading2"/>
        <w:divId w:val="1767575363"/>
        <w:rPr>
          <w:rFonts w:ascii="Calibri" w:eastAsia="Times New Roman" w:hAnsi="Calibri" w:cs="Calibri"/>
          <w:lang w:val="en"/>
        </w:rPr>
        <w:pPrChange w:id="200" w:author="Rajesh Bhaskaran(UST,IN)" w:date="2025-08-25T15:28:00Z">
          <w:pPr>
            <w:shd w:val="clear" w:color="auto" w:fill="F5F5F5"/>
            <w:divId w:val="1767575363"/>
          </w:pPr>
        </w:pPrChange>
      </w:pPr>
      <w:r w:rsidRPr="00B158F2">
        <w:rPr>
          <w:rFonts w:ascii="Calibri" w:eastAsia="Times New Roman" w:hAnsi="Calibri" w:cs="Calibri"/>
          <w:lang w:val="en"/>
          <w:rPrChange w:id="201" w:author="Rajesh Bhaskaran(UST,IN)" w:date="2025-08-25T15:28:00Z">
            <w:rPr>
              <w:rFonts w:ascii="Courier New" w:eastAsia="Times New Roman" w:hAnsi="Courier New" w:cs="Courier New"/>
              <w:color w:val="000000" w:themeColor="text1"/>
              <w:sz w:val="18"/>
              <w:szCs w:val="18"/>
              <w:lang w:val="en"/>
            </w:rPr>
          </w:rPrChange>
        </w:rPr>
        <w:t>   </w:t>
      </w:r>
      <w:r w:rsidRPr="35BFAA9C">
        <w:rPr>
          <w:rFonts w:ascii="Calibri" w:eastAsia="Times New Roman" w:hAnsi="Calibri" w:cs="Calibri"/>
          <w:lang w:val="en"/>
        </w:rPr>
        <w:t>Challenges:</w:t>
      </w:r>
    </w:p>
    <w:p w14:paraId="6D4ECB20" w14:textId="77777777" w:rsidR="00B1019C" w:rsidRDefault="00F43439">
      <w:pPr>
        <w:pStyle w:val="NormalWeb"/>
        <w:divId w:val="1767575363"/>
        <w:rPr>
          <w:rFonts w:ascii="Calibri" w:hAnsi="Calibri" w:cs="Calibri"/>
          <w:color w:val="000000"/>
          <w:sz w:val="22"/>
          <w:szCs w:val="22"/>
          <w:lang w:val="en"/>
        </w:rPr>
      </w:pPr>
      <w:r>
        <w:rPr>
          <w:rStyle w:val="Strong"/>
          <w:rFonts w:ascii="Calibri" w:hAnsi="Calibri" w:cs="Calibri"/>
          <w:sz w:val="22"/>
          <w:szCs w:val="22"/>
          <w:lang w:val="en"/>
        </w:rPr>
        <w:t>Complex Business Logic Extraction:</w:t>
      </w:r>
    </w:p>
    <w:p w14:paraId="02D37F4B" w14:textId="77777777" w:rsidR="00B1019C" w:rsidRDefault="00F43439" w:rsidP="35BFAA9C">
      <w:pPr>
        <w:pStyle w:val="NormalWeb"/>
        <w:divId w:val="1767575363"/>
        <w:rPr>
          <w:rFonts w:ascii="Calibri" w:hAnsi="Calibri" w:cs="Calibri"/>
          <w:color w:val="000000"/>
          <w:sz w:val="22"/>
          <w:szCs w:val="22"/>
          <w:lang w:val="en-US"/>
        </w:rPr>
      </w:pPr>
      <w:r w:rsidRPr="35BFAA9C">
        <w:rPr>
          <w:rFonts w:ascii="Calibri" w:hAnsi="Calibri" w:cs="Calibri"/>
          <w:color w:val="000000" w:themeColor="text1"/>
          <w:sz w:val="22"/>
          <w:szCs w:val="22"/>
          <w:lang w:val="en-US"/>
        </w:rPr>
        <w:t>COBOL programs often contain deeply embedded business rules that are intertwined with system-level operations, making it challenging to separate pure business logic from infrastructure concerns.</w:t>
      </w:r>
    </w:p>
    <w:p w14:paraId="06C70CAF" w14:textId="77777777" w:rsidR="00B1019C" w:rsidRDefault="00F43439">
      <w:pPr>
        <w:pStyle w:val="NormalWeb"/>
        <w:divId w:val="1767575363"/>
        <w:rPr>
          <w:rFonts w:ascii="Calibri" w:hAnsi="Calibri" w:cs="Calibri"/>
          <w:color w:val="000000"/>
          <w:sz w:val="22"/>
          <w:szCs w:val="22"/>
          <w:lang w:val="en"/>
        </w:rPr>
      </w:pPr>
      <w:r>
        <w:rPr>
          <w:rStyle w:val="Strong"/>
          <w:rFonts w:ascii="Calibri" w:hAnsi="Calibri" w:cs="Calibri"/>
          <w:sz w:val="22"/>
          <w:szCs w:val="22"/>
          <w:lang w:val="en"/>
        </w:rPr>
        <w:t>Data Type Mapping Complexity:</w:t>
      </w:r>
    </w:p>
    <w:p w14:paraId="1D3E3E0A" w14:textId="77777777" w:rsidR="00B1019C" w:rsidRDefault="00F43439" w:rsidP="35BFAA9C">
      <w:pPr>
        <w:pStyle w:val="NormalWeb"/>
        <w:divId w:val="1767575363"/>
        <w:rPr>
          <w:rFonts w:ascii="Calibri" w:hAnsi="Calibri" w:cs="Calibri"/>
          <w:color w:val="000000"/>
          <w:sz w:val="22"/>
          <w:szCs w:val="22"/>
          <w:lang w:val="en-US"/>
        </w:rPr>
      </w:pPr>
      <w:proofErr w:type="spellStart"/>
      <w:r w:rsidRPr="35BFAA9C">
        <w:rPr>
          <w:rFonts w:ascii="Calibri" w:hAnsi="Calibri" w:cs="Calibri"/>
          <w:color w:val="000000" w:themeColor="text1"/>
          <w:sz w:val="22"/>
          <w:szCs w:val="22"/>
          <w:lang w:val="en-US"/>
        </w:rPr>
        <w:t>COBOL's</w:t>
      </w:r>
      <w:proofErr w:type="spellEnd"/>
      <w:r w:rsidRPr="35BFAA9C">
        <w:rPr>
          <w:rFonts w:ascii="Calibri" w:hAnsi="Calibri" w:cs="Calibri"/>
          <w:color w:val="000000" w:themeColor="text1"/>
          <w:sz w:val="22"/>
          <w:szCs w:val="22"/>
          <w:lang w:val="en-US"/>
        </w:rPr>
        <w:t xml:space="preserve"> unique data types (COMP fields, packed decimals, REDEFINES clauses) require sophisticated mapping to appropriate .NET data types while preserving precision and business logic.</w:t>
      </w:r>
    </w:p>
    <w:p w14:paraId="77DED365" w14:textId="40494040" w:rsidR="00B1019C" w:rsidDel="003C0A88" w:rsidRDefault="00F43439">
      <w:pPr>
        <w:pStyle w:val="NormalWeb"/>
        <w:divId w:val="1767575363"/>
        <w:rPr>
          <w:del w:id="202" w:author="Rajesh Bhaskaran(UST,IN)" w:date="2025-08-25T15:34:00Z"/>
          <w:rFonts w:ascii="Calibri" w:hAnsi="Calibri" w:cs="Calibri"/>
          <w:color w:val="000000"/>
          <w:sz w:val="22"/>
          <w:szCs w:val="22"/>
          <w:lang w:val="en"/>
        </w:rPr>
      </w:pPr>
      <w:del w:id="203" w:author="Rajesh Bhaskaran(UST,IN)" w:date="2025-08-25T15:34:00Z">
        <w:r w:rsidDel="003C0A88">
          <w:rPr>
            <w:rStyle w:val="Strong"/>
            <w:rFonts w:ascii="Calibri" w:hAnsi="Calibri" w:cs="Calibri"/>
            <w:sz w:val="22"/>
            <w:szCs w:val="22"/>
            <w:lang w:val="en"/>
          </w:rPr>
          <w:delText>Legacy System Integration Patterns:</w:delText>
        </w:r>
      </w:del>
    </w:p>
    <w:p w14:paraId="3A60CF7A" w14:textId="62AE9DA8" w:rsidR="00B1019C" w:rsidDel="003C0A88" w:rsidRDefault="00F43439" w:rsidP="35BFAA9C">
      <w:pPr>
        <w:pStyle w:val="NormalWeb"/>
        <w:divId w:val="1767575363"/>
        <w:rPr>
          <w:del w:id="204" w:author="Rajesh Bhaskaran(UST,IN)" w:date="2025-08-25T15:34:00Z"/>
          <w:rFonts w:ascii="Calibri" w:hAnsi="Calibri" w:cs="Calibri"/>
          <w:color w:val="000000"/>
          <w:sz w:val="22"/>
          <w:szCs w:val="22"/>
          <w:lang w:val="en-US"/>
        </w:rPr>
      </w:pPr>
      <w:del w:id="205" w:author="Rajesh Bhaskaran(UST,IN)" w:date="2025-08-25T15:34:00Z">
        <w:r w:rsidRPr="35BFAA9C" w:rsidDel="003C0A88">
          <w:rPr>
            <w:rFonts w:ascii="Calibri" w:hAnsi="Calibri" w:cs="Calibri"/>
            <w:color w:val="000000" w:themeColor="text1"/>
            <w:sz w:val="22"/>
            <w:szCs w:val="22"/>
            <w:lang w:val="en-US"/>
          </w:rPr>
          <w:delText>COBOL applications frequently use mainframe-specific integration patterns (CICS transactions, MQ messaging, database stored procedures) that need</w:delText>
        </w:r>
      </w:del>
      <w:del w:id="206" w:author="Rajesh Bhaskaran(UST,IN)" w:date="2025-08-25T15:32:00Z">
        <w:r w:rsidRPr="35BFAA9C" w:rsidDel="003C0A88">
          <w:rPr>
            <w:rFonts w:ascii="Calibri" w:hAnsi="Calibri" w:cs="Calibri"/>
            <w:color w:val="000000" w:themeColor="text1"/>
            <w:sz w:val="22"/>
            <w:szCs w:val="22"/>
            <w:lang w:val="en-US"/>
          </w:rPr>
          <w:delText xml:space="preserve"> modern</w:delText>
        </w:r>
      </w:del>
      <w:del w:id="207" w:author="Rajesh Bhaskaran(UST,IN)" w:date="2025-08-25T15:34:00Z">
        <w:r w:rsidRPr="35BFAA9C" w:rsidDel="003C0A88">
          <w:rPr>
            <w:rFonts w:ascii="Calibri" w:hAnsi="Calibri" w:cs="Calibri"/>
            <w:color w:val="000000" w:themeColor="text1"/>
            <w:sz w:val="22"/>
            <w:szCs w:val="22"/>
            <w:lang w:val="en-US"/>
          </w:rPr>
          <w:delText xml:space="preserve"> equivalents in .NET ecosystems.</w:delText>
        </w:r>
      </w:del>
    </w:p>
    <w:p w14:paraId="2F044E44" w14:textId="77777777" w:rsidR="00B1019C" w:rsidRDefault="00F43439">
      <w:pPr>
        <w:pStyle w:val="NormalWeb"/>
        <w:divId w:val="1767575363"/>
        <w:rPr>
          <w:rFonts w:ascii="Calibri" w:hAnsi="Calibri" w:cs="Calibri"/>
          <w:color w:val="000000"/>
          <w:sz w:val="22"/>
          <w:szCs w:val="22"/>
          <w:lang w:val="en"/>
        </w:rPr>
      </w:pPr>
      <w:r>
        <w:rPr>
          <w:rStyle w:val="Strong"/>
          <w:rFonts w:ascii="Calibri" w:hAnsi="Calibri" w:cs="Calibri"/>
          <w:sz w:val="22"/>
          <w:szCs w:val="22"/>
          <w:lang w:val="en"/>
        </w:rPr>
        <w:t>Performance Characteristics:</w:t>
      </w:r>
    </w:p>
    <w:p w14:paraId="533B6377" w14:textId="77777777" w:rsidR="00B1019C" w:rsidRDefault="00F43439" w:rsidP="35BFAA9C">
      <w:pPr>
        <w:pStyle w:val="NormalWeb"/>
        <w:divId w:val="1767575363"/>
        <w:rPr>
          <w:rFonts w:ascii="Calibri" w:hAnsi="Calibri" w:cs="Calibri"/>
          <w:color w:val="000000"/>
          <w:sz w:val="22"/>
          <w:szCs w:val="22"/>
          <w:lang w:val="en-US"/>
        </w:rPr>
      </w:pPr>
      <w:r w:rsidRPr="35BFAA9C">
        <w:rPr>
          <w:rFonts w:ascii="Calibri" w:hAnsi="Calibri" w:cs="Calibri"/>
          <w:color w:val="000000" w:themeColor="text1"/>
          <w:sz w:val="22"/>
          <w:szCs w:val="22"/>
          <w:lang w:val="en-US"/>
        </w:rPr>
        <w:t>Mainframe COBOL applications are optimized for batch processing and high-volume transactions, requiring careful consideration of .NET performance patterns and scalability approaches.</w:t>
      </w:r>
    </w:p>
    <w:p w14:paraId="2863A120" w14:textId="77777777" w:rsidR="00B1019C" w:rsidRDefault="00F43439">
      <w:pPr>
        <w:pStyle w:val="NormalWeb"/>
        <w:divId w:val="1767575363"/>
        <w:rPr>
          <w:rFonts w:ascii="Calibri" w:hAnsi="Calibri" w:cs="Calibri"/>
          <w:color w:val="000000"/>
          <w:sz w:val="22"/>
          <w:szCs w:val="22"/>
          <w:lang w:val="en"/>
        </w:rPr>
      </w:pPr>
      <w:r>
        <w:rPr>
          <w:rStyle w:val="Strong"/>
          <w:rFonts w:ascii="Calibri" w:hAnsi="Calibri" w:cs="Calibri"/>
          <w:sz w:val="22"/>
          <w:szCs w:val="22"/>
          <w:lang w:val="en"/>
        </w:rPr>
        <w:t>Testing Legacy Business Rules:</w:t>
      </w:r>
    </w:p>
    <w:p w14:paraId="11291AC0" w14:textId="4C1E06F6" w:rsidR="00B1019C" w:rsidRDefault="00F43439" w:rsidP="35BFAA9C">
      <w:pPr>
        <w:pStyle w:val="NormalWeb"/>
        <w:divId w:val="1767575363"/>
        <w:rPr>
          <w:rFonts w:ascii="Calibri" w:hAnsi="Calibri" w:cs="Calibri"/>
          <w:color w:val="000000"/>
          <w:sz w:val="22"/>
          <w:szCs w:val="22"/>
          <w:lang w:val="en-US"/>
        </w:rPr>
      </w:pPr>
      <w:r w:rsidRPr="35BFAA9C">
        <w:rPr>
          <w:rFonts w:ascii="Calibri" w:hAnsi="Calibri" w:cs="Calibri"/>
          <w:color w:val="000000" w:themeColor="text1"/>
          <w:sz w:val="22"/>
          <w:szCs w:val="22"/>
          <w:lang w:val="en-US"/>
        </w:rPr>
        <w:t>Validating that converted .NET code maintain</w:t>
      </w:r>
      <w:ins w:id="208" w:author="Rajesh Bhaskaran(UST,IN)" w:date="2025-08-25T15:35:00Z">
        <w:r w:rsidR="003C0A88">
          <w:rPr>
            <w:rFonts w:ascii="Calibri" w:hAnsi="Calibri" w:cs="Calibri"/>
            <w:color w:val="000000" w:themeColor="text1"/>
            <w:sz w:val="22"/>
            <w:szCs w:val="22"/>
            <w:lang w:val="en-US"/>
          </w:rPr>
          <w:t>ing</w:t>
        </w:r>
      </w:ins>
      <w:del w:id="209" w:author="Rajesh Bhaskaran(UST,IN)" w:date="2025-08-25T15:35:00Z">
        <w:r w:rsidRPr="35BFAA9C" w:rsidDel="003C0A88">
          <w:rPr>
            <w:rFonts w:ascii="Calibri" w:hAnsi="Calibri" w:cs="Calibri"/>
            <w:color w:val="000000" w:themeColor="text1"/>
            <w:sz w:val="22"/>
            <w:szCs w:val="22"/>
            <w:lang w:val="en-US"/>
          </w:rPr>
          <w:delText>s</w:delText>
        </w:r>
      </w:del>
      <w:r w:rsidRPr="35BFAA9C">
        <w:rPr>
          <w:rFonts w:ascii="Calibri" w:hAnsi="Calibri" w:cs="Calibri"/>
          <w:color w:val="000000" w:themeColor="text1"/>
          <w:sz w:val="22"/>
          <w:szCs w:val="22"/>
          <w:lang w:val="en-US"/>
        </w:rPr>
        <w:t xml:space="preserve"> the same business behavior as the original COBOL application requires comprehensive test case generation and business rule verification.</w:t>
      </w:r>
    </w:p>
    <w:p w14:paraId="70F3EE38" w14:textId="77777777" w:rsidR="00B1019C" w:rsidRDefault="00F43439">
      <w:pPr>
        <w:pStyle w:val="Heading2"/>
        <w:divId w:val="216674129"/>
        <w:rPr>
          <w:rFonts w:ascii="Calibri" w:eastAsia="Times New Roman" w:hAnsi="Calibri" w:cs="Calibri"/>
          <w:lang w:val="en"/>
        </w:rPr>
      </w:pPr>
      <w:r w:rsidRPr="35BFAA9C">
        <w:rPr>
          <w:rFonts w:ascii="Calibri" w:eastAsia="Times New Roman" w:hAnsi="Calibri" w:cs="Calibri"/>
          <w:lang w:val="en"/>
        </w:rPr>
        <w:t>Recommendations:</w:t>
      </w:r>
    </w:p>
    <w:p w14:paraId="3297EDE9" w14:textId="77777777" w:rsidR="003C0A88" w:rsidRDefault="11BBF450" w:rsidP="35BFAA9C">
      <w:pPr>
        <w:jc w:val="both"/>
        <w:rPr>
          <w:ins w:id="210" w:author="Rajesh Bhaskaran(UST,IN)" w:date="2025-08-25T15:36:00Z"/>
          <w:rFonts w:ascii="Calibri" w:eastAsia="Calibri" w:hAnsi="Calibri" w:cs="Calibri"/>
          <w:sz w:val="22"/>
          <w:szCs w:val="22"/>
          <w:lang w:val="en-US"/>
        </w:rPr>
      </w:pPr>
      <w:r w:rsidRPr="35BFAA9C">
        <w:rPr>
          <w:rFonts w:ascii="Calibri" w:eastAsia="Calibri" w:hAnsi="Calibri" w:cs="Calibri"/>
          <w:sz w:val="22"/>
          <w:szCs w:val="22"/>
          <w:lang w:val="en-US"/>
        </w:rPr>
        <w:t xml:space="preserve">After completing multiple COBOL-to-.NET 8 conversions across various industries and complexity levels, we found that the COBOL-.NET 8 </w:t>
      </w:r>
      <w:proofErr w:type="spellStart"/>
      <w:r w:rsidRPr="35BFAA9C">
        <w:rPr>
          <w:rFonts w:ascii="Calibri" w:eastAsia="Calibri" w:hAnsi="Calibri" w:cs="Calibri"/>
          <w:sz w:val="22"/>
          <w:szCs w:val="22"/>
          <w:lang w:val="en-US"/>
        </w:rPr>
        <w:t>WebAPI</w:t>
      </w:r>
      <w:proofErr w:type="spellEnd"/>
      <w:r w:rsidRPr="35BFAA9C">
        <w:rPr>
          <w:rFonts w:ascii="Calibri" w:eastAsia="Calibri" w:hAnsi="Calibri" w:cs="Calibri"/>
          <w:sz w:val="22"/>
          <w:szCs w:val="22"/>
          <w:lang w:val="en-US"/>
        </w:rPr>
        <w:t xml:space="preserve"> Converter performs best when used on well-structured programs with clear documentation and simple </w:t>
      </w:r>
      <w:proofErr w:type="spellStart"/>
      <w:r w:rsidRPr="35BFAA9C">
        <w:rPr>
          <w:rFonts w:ascii="Calibri" w:eastAsia="Calibri" w:hAnsi="Calibri" w:cs="Calibri"/>
          <w:sz w:val="22"/>
          <w:szCs w:val="22"/>
          <w:lang w:val="en-US"/>
        </w:rPr>
        <w:t>CICS</w:t>
      </w:r>
      <w:proofErr w:type="spellEnd"/>
      <w:r w:rsidRPr="35BFAA9C">
        <w:rPr>
          <w:rFonts w:ascii="Calibri" w:eastAsia="Calibri" w:hAnsi="Calibri" w:cs="Calibri"/>
          <w:sz w:val="22"/>
          <w:szCs w:val="22"/>
          <w:lang w:val="en-US"/>
        </w:rPr>
        <w:t xml:space="preserve"> use, automating 70-95% of the conversion. </w:t>
      </w:r>
    </w:p>
    <w:p w14:paraId="1BA17496" w14:textId="77777777" w:rsidR="003C0A88" w:rsidRDefault="003C0A88" w:rsidP="35BFAA9C">
      <w:pPr>
        <w:jc w:val="both"/>
        <w:rPr>
          <w:ins w:id="211" w:author="Rajesh Bhaskaran(UST,IN)" w:date="2025-08-25T15:36:00Z"/>
          <w:rFonts w:ascii="Calibri" w:eastAsia="Calibri" w:hAnsi="Calibri" w:cs="Calibri"/>
          <w:sz w:val="22"/>
          <w:szCs w:val="22"/>
          <w:lang w:val="en-US"/>
        </w:rPr>
      </w:pPr>
    </w:p>
    <w:p w14:paraId="5732539A" w14:textId="6E4657C1" w:rsidR="11BBF450" w:rsidRDefault="11BBF450" w:rsidP="35BFAA9C">
      <w:pPr>
        <w:jc w:val="both"/>
      </w:pPr>
      <w:r w:rsidRPr="35BFAA9C">
        <w:rPr>
          <w:rFonts w:ascii="Calibri" w:eastAsia="Calibri" w:hAnsi="Calibri" w:cs="Calibri"/>
          <w:sz w:val="22"/>
          <w:szCs w:val="22"/>
          <w:lang w:val="en-US"/>
        </w:rPr>
        <w:t>It achieves moderate success with mixed-style or moderately complex systems, while highly complex or poorly documented programs need more manual effort. Key factors for success include thorough analysis, strong coding standards, clear business rule documentation, and a phased, iterative approach. Providing complete files, involving business users for validation, thorough testing, and proper change management also lead to the best results. Overall, the converter efficiently modernizes legacy systems while preserving critical business logic.</w:t>
      </w:r>
    </w:p>
    <w:sectPr w:rsidR="11BBF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6B7"/>
    <w:multiLevelType w:val="multilevel"/>
    <w:tmpl w:val="AE1CF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D1C97"/>
    <w:multiLevelType w:val="multilevel"/>
    <w:tmpl w:val="E3105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B096D"/>
    <w:multiLevelType w:val="multilevel"/>
    <w:tmpl w:val="99F4D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92D4A"/>
    <w:multiLevelType w:val="multilevel"/>
    <w:tmpl w:val="713EE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1176B"/>
    <w:multiLevelType w:val="multilevel"/>
    <w:tmpl w:val="405E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8283B"/>
    <w:multiLevelType w:val="multilevel"/>
    <w:tmpl w:val="5776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C652F"/>
    <w:multiLevelType w:val="multilevel"/>
    <w:tmpl w:val="EF8EC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80D6A"/>
    <w:multiLevelType w:val="multilevel"/>
    <w:tmpl w:val="BA32B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E5825"/>
    <w:multiLevelType w:val="multilevel"/>
    <w:tmpl w:val="B1466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04AE4"/>
    <w:multiLevelType w:val="multilevel"/>
    <w:tmpl w:val="8668A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F0842"/>
    <w:multiLevelType w:val="multilevel"/>
    <w:tmpl w:val="FC587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263B4"/>
    <w:multiLevelType w:val="multilevel"/>
    <w:tmpl w:val="5742D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42A7F"/>
    <w:multiLevelType w:val="multilevel"/>
    <w:tmpl w:val="FF724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410189"/>
    <w:multiLevelType w:val="multilevel"/>
    <w:tmpl w:val="0A663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F71BCF"/>
    <w:multiLevelType w:val="multilevel"/>
    <w:tmpl w:val="0C78D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C6091"/>
    <w:multiLevelType w:val="multilevel"/>
    <w:tmpl w:val="CBBC9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B3AB5"/>
    <w:multiLevelType w:val="multilevel"/>
    <w:tmpl w:val="E4CC00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1981C9E"/>
    <w:multiLevelType w:val="multilevel"/>
    <w:tmpl w:val="40485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AD6C05"/>
    <w:multiLevelType w:val="multilevel"/>
    <w:tmpl w:val="B754C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23557655">
    <w:abstractNumId w:val="4"/>
  </w:num>
  <w:num w:numId="2" w16cid:durableId="1732146248">
    <w:abstractNumId w:val="7"/>
  </w:num>
  <w:num w:numId="3" w16cid:durableId="424619563">
    <w:abstractNumId w:val="14"/>
  </w:num>
  <w:num w:numId="4" w16cid:durableId="899709936">
    <w:abstractNumId w:val="15"/>
  </w:num>
  <w:num w:numId="5" w16cid:durableId="1966810464">
    <w:abstractNumId w:val="5"/>
  </w:num>
  <w:num w:numId="6" w16cid:durableId="1959410037">
    <w:abstractNumId w:val="17"/>
  </w:num>
  <w:num w:numId="7" w16cid:durableId="133303486">
    <w:abstractNumId w:val="3"/>
  </w:num>
  <w:num w:numId="8" w16cid:durableId="1847285994">
    <w:abstractNumId w:val="6"/>
  </w:num>
  <w:num w:numId="9" w16cid:durableId="1898274122">
    <w:abstractNumId w:val="18"/>
  </w:num>
  <w:num w:numId="10" w16cid:durableId="1959994761">
    <w:abstractNumId w:val="10"/>
  </w:num>
  <w:num w:numId="11" w16cid:durableId="2086409695">
    <w:abstractNumId w:val="12"/>
  </w:num>
  <w:num w:numId="12" w16cid:durableId="1262878868">
    <w:abstractNumId w:val="8"/>
  </w:num>
  <w:num w:numId="13" w16cid:durableId="1128623442">
    <w:abstractNumId w:val="1"/>
  </w:num>
  <w:num w:numId="14" w16cid:durableId="1574974689">
    <w:abstractNumId w:val="11"/>
  </w:num>
  <w:num w:numId="15" w16cid:durableId="1458140811">
    <w:abstractNumId w:val="9"/>
  </w:num>
  <w:num w:numId="16" w16cid:durableId="1481801691">
    <w:abstractNumId w:val="13"/>
  </w:num>
  <w:num w:numId="17" w16cid:durableId="343678367">
    <w:abstractNumId w:val="0"/>
  </w:num>
  <w:num w:numId="18" w16cid:durableId="88742448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10690097">
    <w:abstractNumId w:val="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jesh Bhaskaran(UST,IN)">
    <w15:presenceInfo w15:providerId="AD" w15:userId="S::U40144@ust.com::7efea845-de63-494d-aab4-e53cc403f5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9E"/>
    <w:rsid w:val="00070B52"/>
    <w:rsid w:val="00093E57"/>
    <w:rsid w:val="000A4424"/>
    <w:rsid w:val="0013422E"/>
    <w:rsid w:val="001739CC"/>
    <w:rsid w:val="001A639E"/>
    <w:rsid w:val="003C0A88"/>
    <w:rsid w:val="00416C1B"/>
    <w:rsid w:val="00594381"/>
    <w:rsid w:val="007A7BC8"/>
    <w:rsid w:val="008059BD"/>
    <w:rsid w:val="00881238"/>
    <w:rsid w:val="008B6055"/>
    <w:rsid w:val="0098564A"/>
    <w:rsid w:val="00B1019C"/>
    <w:rsid w:val="00B158F2"/>
    <w:rsid w:val="00D32C20"/>
    <w:rsid w:val="00F43439"/>
    <w:rsid w:val="081D2E46"/>
    <w:rsid w:val="10292D07"/>
    <w:rsid w:val="11BBF450"/>
    <w:rsid w:val="17F93FE6"/>
    <w:rsid w:val="1BD89195"/>
    <w:rsid w:val="1C919095"/>
    <w:rsid w:val="35BFAA9C"/>
    <w:rsid w:val="3C8258D2"/>
    <w:rsid w:val="4BDDDC9D"/>
    <w:rsid w:val="75A770C8"/>
    <w:rsid w:val="770AA638"/>
    <w:rsid w:val="79A7935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FB73AB"/>
  <w15:chartTrackingRefBased/>
  <w15:docId w15:val="{9C8E0F69-E226-4AD6-B656-E4EC793E2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pBdr>
        <w:bottom w:val="single" w:sz="6" w:space="4" w:color="CCCCCC"/>
      </w:pBdr>
      <w:spacing w:before="300" w:after="150"/>
      <w:outlineLvl w:val="1"/>
    </w:pPr>
    <w:rPr>
      <w:b/>
      <w:bCs/>
      <w:color w:val="0066CC"/>
      <w:sz w:val="28"/>
      <w:szCs w:val="28"/>
    </w:rPr>
  </w:style>
  <w:style w:type="paragraph" w:styleId="Heading3">
    <w:name w:val="heading 3"/>
    <w:basedOn w:val="Normal"/>
    <w:link w:val="Heading3Char"/>
    <w:uiPriority w:val="9"/>
    <w:qFormat/>
    <w:pPr>
      <w:spacing w:before="225" w:after="120"/>
      <w:outlineLvl w:val="2"/>
    </w:pPr>
    <w:rPr>
      <w:b/>
      <w:bCs/>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0F4761" w:themeColor="accent1" w:themeShade="BF"/>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0F4761" w:themeColor="accent1" w:themeShade="BF"/>
      <w:sz w:val="32"/>
      <w:szCs w:val="32"/>
    </w:rPr>
  </w:style>
  <w:style w:type="character" w:customStyle="1" w:styleId="Heading3Char">
    <w:name w:val="Heading 3 Char"/>
    <w:basedOn w:val="DefaultParagraphFont"/>
    <w:link w:val="Heading3"/>
    <w:uiPriority w:val="9"/>
    <w:semiHidden/>
    <w:locked/>
    <w:rPr>
      <w:rFonts w:asciiTheme="minorHAnsi" w:eastAsiaTheme="majorEastAsia" w:hAnsiTheme="minorHAnsi" w:cstheme="majorBidi" w:hint="default"/>
      <w:color w:val="0F4761" w:themeColor="accent1" w:themeShade="BF"/>
      <w:sz w:val="28"/>
      <w:szCs w:val="28"/>
    </w:rPr>
  </w:style>
  <w:style w:type="character" w:styleId="Strong">
    <w:name w:val="Strong"/>
    <w:basedOn w:val="DefaultParagraphFont"/>
    <w:uiPriority w:val="22"/>
    <w:qFormat/>
    <w:rPr>
      <w:b/>
      <w:bCs/>
      <w:color w:val="333333"/>
    </w:rPr>
  </w:style>
  <w:style w:type="paragraph" w:customStyle="1" w:styleId="msonormal0">
    <w:name w:val="msonormal"/>
    <w:basedOn w:val="Normal"/>
    <w:uiPriority w:val="99"/>
    <w:semiHidden/>
    <w:pPr>
      <w:spacing w:before="100" w:beforeAutospacing="1" w:after="150"/>
      <w:jc w:val="both"/>
    </w:pPr>
  </w:style>
  <w:style w:type="paragraph" w:styleId="NormalWeb">
    <w:name w:val="Normal (Web)"/>
    <w:basedOn w:val="Normal"/>
    <w:uiPriority w:val="99"/>
    <w:semiHidden/>
    <w:unhideWhenUsed/>
    <w:pPr>
      <w:spacing w:before="100" w:beforeAutospacing="1" w:after="150"/>
      <w:jc w:val="both"/>
    </w:pPr>
  </w:style>
  <w:style w:type="paragraph" w:customStyle="1" w:styleId="Header1">
    <w:name w:val="Header1"/>
    <w:basedOn w:val="Normal"/>
    <w:uiPriority w:val="99"/>
    <w:semiHidden/>
    <w:pPr>
      <w:pBdr>
        <w:bottom w:val="single" w:sz="12" w:space="11" w:color="0066CC"/>
      </w:pBdr>
      <w:spacing w:before="100" w:beforeAutospacing="1" w:after="450"/>
      <w:jc w:val="center"/>
    </w:pPr>
  </w:style>
  <w:style w:type="paragraph" w:customStyle="1" w:styleId="code-block">
    <w:name w:val="code-block"/>
    <w:basedOn w:val="Normal"/>
    <w:uiPriority w:val="99"/>
    <w:semiHidden/>
    <w:pPr>
      <w:pBdr>
        <w:top w:val="single" w:sz="6" w:space="8" w:color="CCCCCC"/>
        <w:left w:val="single" w:sz="6" w:space="8" w:color="CCCCCC"/>
        <w:bottom w:val="single" w:sz="6" w:space="8" w:color="CCCCCC"/>
        <w:right w:val="single" w:sz="6" w:space="8" w:color="CCCCCC"/>
      </w:pBdr>
      <w:shd w:val="clear" w:color="auto" w:fill="F5F5F5"/>
      <w:spacing w:before="150" w:after="150"/>
    </w:pPr>
    <w:rPr>
      <w:rFonts w:ascii="Courier New" w:hAnsi="Courier New" w:cs="Courier New"/>
      <w:sz w:val="18"/>
      <w:szCs w:val="18"/>
    </w:rPr>
  </w:style>
  <w:style w:type="paragraph" w:customStyle="1" w:styleId="section">
    <w:name w:val="section"/>
    <w:basedOn w:val="Normal"/>
    <w:uiPriority w:val="99"/>
    <w:semiHidden/>
    <w:pPr>
      <w:spacing w:before="100" w:beforeAutospacing="1" w:after="375"/>
    </w:pPr>
  </w:style>
  <w:style w:type="paragraph" w:customStyle="1" w:styleId="Emphasis1">
    <w:name w:val="Emphasis1"/>
    <w:basedOn w:val="Normal"/>
    <w:uiPriority w:val="99"/>
    <w:semiHidden/>
    <w:pPr>
      <w:shd w:val="clear" w:color="auto" w:fill="FFFFCC"/>
      <w:spacing w:before="100" w:beforeAutospacing="1" w:after="75"/>
    </w:pPr>
  </w:style>
  <w:style w:type="paragraph" w:styleId="Revision">
    <w:name w:val="Revision"/>
    <w:hidden/>
    <w:uiPriority w:val="99"/>
    <w:semiHidden/>
    <w:rsid w:val="00594381"/>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931112">
      <w:bodyDiv w:val="1"/>
      <w:marLeft w:val="600"/>
      <w:marRight w:val="600"/>
      <w:marTop w:val="600"/>
      <w:marBottom w:val="600"/>
      <w:divBdr>
        <w:top w:val="none" w:sz="0" w:space="0" w:color="auto"/>
        <w:left w:val="none" w:sz="0" w:space="0" w:color="auto"/>
        <w:bottom w:val="none" w:sz="0" w:space="0" w:color="auto"/>
        <w:right w:val="none" w:sz="0" w:space="0" w:color="auto"/>
      </w:divBdr>
      <w:divsChild>
        <w:div w:id="497430293">
          <w:marLeft w:val="0"/>
          <w:marRight w:val="0"/>
          <w:marTop w:val="0"/>
          <w:marBottom w:val="450"/>
          <w:divBdr>
            <w:top w:val="none" w:sz="0" w:space="0" w:color="auto"/>
            <w:left w:val="none" w:sz="0" w:space="0" w:color="auto"/>
            <w:bottom w:val="single" w:sz="12" w:space="11" w:color="0066CC"/>
            <w:right w:val="none" w:sz="0" w:space="0" w:color="auto"/>
          </w:divBdr>
        </w:div>
        <w:div w:id="1326787973">
          <w:marLeft w:val="0"/>
          <w:marRight w:val="0"/>
          <w:marTop w:val="0"/>
          <w:marBottom w:val="375"/>
          <w:divBdr>
            <w:top w:val="none" w:sz="0" w:space="0" w:color="auto"/>
            <w:left w:val="none" w:sz="0" w:space="0" w:color="auto"/>
            <w:bottom w:val="none" w:sz="0" w:space="0" w:color="auto"/>
            <w:right w:val="none" w:sz="0" w:space="0" w:color="auto"/>
          </w:divBdr>
        </w:div>
        <w:div w:id="1815684144">
          <w:marLeft w:val="0"/>
          <w:marRight w:val="0"/>
          <w:marTop w:val="0"/>
          <w:marBottom w:val="375"/>
          <w:divBdr>
            <w:top w:val="none" w:sz="0" w:space="0" w:color="auto"/>
            <w:left w:val="none" w:sz="0" w:space="0" w:color="auto"/>
            <w:bottom w:val="none" w:sz="0" w:space="0" w:color="auto"/>
            <w:right w:val="none" w:sz="0" w:space="0" w:color="auto"/>
          </w:divBdr>
        </w:div>
        <w:div w:id="868571861">
          <w:marLeft w:val="0"/>
          <w:marRight w:val="0"/>
          <w:marTop w:val="0"/>
          <w:marBottom w:val="375"/>
          <w:divBdr>
            <w:top w:val="none" w:sz="0" w:space="0" w:color="auto"/>
            <w:left w:val="none" w:sz="0" w:space="0" w:color="auto"/>
            <w:bottom w:val="none" w:sz="0" w:space="0" w:color="auto"/>
            <w:right w:val="none" w:sz="0" w:space="0" w:color="auto"/>
          </w:divBdr>
        </w:div>
        <w:div w:id="507641987">
          <w:marLeft w:val="0"/>
          <w:marRight w:val="0"/>
          <w:marTop w:val="150"/>
          <w:marBottom w:val="150"/>
          <w:divBdr>
            <w:top w:val="single" w:sz="6" w:space="11" w:color="CCCCCC"/>
            <w:left w:val="single" w:sz="6" w:space="11" w:color="CCCCCC"/>
            <w:bottom w:val="single" w:sz="6" w:space="11" w:color="CCCCCC"/>
            <w:right w:val="single" w:sz="6" w:space="11" w:color="CCCCCC"/>
          </w:divBdr>
          <w:divsChild>
            <w:div w:id="1635912583">
              <w:marLeft w:val="0"/>
              <w:marRight w:val="0"/>
              <w:marTop w:val="0"/>
              <w:marBottom w:val="0"/>
              <w:divBdr>
                <w:top w:val="none" w:sz="0" w:space="0" w:color="auto"/>
                <w:left w:val="none" w:sz="0" w:space="0" w:color="auto"/>
                <w:bottom w:val="none" w:sz="0" w:space="0" w:color="auto"/>
                <w:right w:val="none" w:sz="0" w:space="0" w:color="auto"/>
              </w:divBdr>
            </w:div>
            <w:div w:id="1206911870">
              <w:marLeft w:val="0"/>
              <w:marRight w:val="0"/>
              <w:marTop w:val="0"/>
              <w:marBottom w:val="0"/>
              <w:divBdr>
                <w:top w:val="none" w:sz="0" w:space="0" w:color="auto"/>
                <w:left w:val="none" w:sz="0" w:space="0" w:color="auto"/>
                <w:bottom w:val="none" w:sz="0" w:space="0" w:color="auto"/>
                <w:right w:val="none" w:sz="0" w:space="0" w:color="auto"/>
              </w:divBdr>
            </w:div>
            <w:div w:id="2025739198">
              <w:marLeft w:val="0"/>
              <w:marRight w:val="0"/>
              <w:marTop w:val="0"/>
              <w:marBottom w:val="0"/>
              <w:divBdr>
                <w:top w:val="none" w:sz="0" w:space="0" w:color="auto"/>
                <w:left w:val="none" w:sz="0" w:space="0" w:color="auto"/>
                <w:bottom w:val="none" w:sz="0" w:space="0" w:color="auto"/>
                <w:right w:val="none" w:sz="0" w:space="0" w:color="auto"/>
              </w:divBdr>
            </w:div>
            <w:div w:id="1089935353">
              <w:marLeft w:val="0"/>
              <w:marRight w:val="0"/>
              <w:marTop w:val="0"/>
              <w:marBottom w:val="0"/>
              <w:divBdr>
                <w:top w:val="none" w:sz="0" w:space="0" w:color="auto"/>
                <w:left w:val="none" w:sz="0" w:space="0" w:color="auto"/>
                <w:bottom w:val="none" w:sz="0" w:space="0" w:color="auto"/>
                <w:right w:val="none" w:sz="0" w:space="0" w:color="auto"/>
              </w:divBdr>
            </w:div>
            <w:div w:id="1014842533">
              <w:marLeft w:val="0"/>
              <w:marRight w:val="0"/>
              <w:marTop w:val="0"/>
              <w:marBottom w:val="0"/>
              <w:divBdr>
                <w:top w:val="none" w:sz="0" w:space="0" w:color="auto"/>
                <w:left w:val="none" w:sz="0" w:space="0" w:color="auto"/>
                <w:bottom w:val="none" w:sz="0" w:space="0" w:color="auto"/>
                <w:right w:val="none" w:sz="0" w:space="0" w:color="auto"/>
              </w:divBdr>
            </w:div>
            <w:div w:id="474489317">
              <w:marLeft w:val="0"/>
              <w:marRight w:val="0"/>
              <w:marTop w:val="0"/>
              <w:marBottom w:val="0"/>
              <w:divBdr>
                <w:top w:val="none" w:sz="0" w:space="0" w:color="auto"/>
                <w:left w:val="none" w:sz="0" w:space="0" w:color="auto"/>
                <w:bottom w:val="none" w:sz="0" w:space="0" w:color="auto"/>
                <w:right w:val="none" w:sz="0" w:space="0" w:color="auto"/>
              </w:divBdr>
            </w:div>
            <w:div w:id="1699501213">
              <w:marLeft w:val="0"/>
              <w:marRight w:val="0"/>
              <w:marTop w:val="0"/>
              <w:marBottom w:val="0"/>
              <w:divBdr>
                <w:top w:val="none" w:sz="0" w:space="0" w:color="auto"/>
                <w:left w:val="none" w:sz="0" w:space="0" w:color="auto"/>
                <w:bottom w:val="none" w:sz="0" w:space="0" w:color="auto"/>
                <w:right w:val="none" w:sz="0" w:space="0" w:color="auto"/>
              </w:divBdr>
            </w:div>
            <w:div w:id="610362460">
              <w:marLeft w:val="0"/>
              <w:marRight w:val="0"/>
              <w:marTop w:val="0"/>
              <w:marBottom w:val="0"/>
              <w:divBdr>
                <w:top w:val="none" w:sz="0" w:space="0" w:color="auto"/>
                <w:left w:val="none" w:sz="0" w:space="0" w:color="auto"/>
                <w:bottom w:val="none" w:sz="0" w:space="0" w:color="auto"/>
                <w:right w:val="none" w:sz="0" w:space="0" w:color="auto"/>
              </w:divBdr>
            </w:div>
            <w:div w:id="1198397227">
              <w:marLeft w:val="0"/>
              <w:marRight w:val="0"/>
              <w:marTop w:val="0"/>
              <w:marBottom w:val="0"/>
              <w:divBdr>
                <w:top w:val="none" w:sz="0" w:space="0" w:color="auto"/>
                <w:left w:val="none" w:sz="0" w:space="0" w:color="auto"/>
                <w:bottom w:val="none" w:sz="0" w:space="0" w:color="auto"/>
                <w:right w:val="none" w:sz="0" w:space="0" w:color="auto"/>
              </w:divBdr>
            </w:div>
            <w:div w:id="1504583915">
              <w:marLeft w:val="0"/>
              <w:marRight w:val="0"/>
              <w:marTop w:val="0"/>
              <w:marBottom w:val="0"/>
              <w:divBdr>
                <w:top w:val="none" w:sz="0" w:space="0" w:color="auto"/>
                <w:left w:val="none" w:sz="0" w:space="0" w:color="auto"/>
                <w:bottom w:val="none" w:sz="0" w:space="0" w:color="auto"/>
                <w:right w:val="none" w:sz="0" w:space="0" w:color="auto"/>
              </w:divBdr>
            </w:div>
            <w:div w:id="1786994370">
              <w:marLeft w:val="0"/>
              <w:marRight w:val="0"/>
              <w:marTop w:val="0"/>
              <w:marBottom w:val="0"/>
              <w:divBdr>
                <w:top w:val="none" w:sz="0" w:space="0" w:color="auto"/>
                <w:left w:val="none" w:sz="0" w:space="0" w:color="auto"/>
                <w:bottom w:val="none" w:sz="0" w:space="0" w:color="auto"/>
                <w:right w:val="none" w:sz="0" w:space="0" w:color="auto"/>
              </w:divBdr>
            </w:div>
            <w:div w:id="1438939177">
              <w:marLeft w:val="0"/>
              <w:marRight w:val="0"/>
              <w:marTop w:val="0"/>
              <w:marBottom w:val="0"/>
              <w:divBdr>
                <w:top w:val="none" w:sz="0" w:space="0" w:color="auto"/>
                <w:left w:val="none" w:sz="0" w:space="0" w:color="auto"/>
                <w:bottom w:val="none" w:sz="0" w:space="0" w:color="auto"/>
                <w:right w:val="none" w:sz="0" w:space="0" w:color="auto"/>
              </w:divBdr>
            </w:div>
            <w:div w:id="2001224994">
              <w:marLeft w:val="0"/>
              <w:marRight w:val="0"/>
              <w:marTop w:val="0"/>
              <w:marBottom w:val="0"/>
              <w:divBdr>
                <w:top w:val="none" w:sz="0" w:space="0" w:color="auto"/>
                <w:left w:val="none" w:sz="0" w:space="0" w:color="auto"/>
                <w:bottom w:val="none" w:sz="0" w:space="0" w:color="auto"/>
                <w:right w:val="none" w:sz="0" w:space="0" w:color="auto"/>
              </w:divBdr>
            </w:div>
            <w:div w:id="1319651085">
              <w:marLeft w:val="0"/>
              <w:marRight w:val="0"/>
              <w:marTop w:val="0"/>
              <w:marBottom w:val="0"/>
              <w:divBdr>
                <w:top w:val="none" w:sz="0" w:space="0" w:color="auto"/>
                <w:left w:val="none" w:sz="0" w:space="0" w:color="auto"/>
                <w:bottom w:val="none" w:sz="0" w:space="0" w:color="auto"/>
                <w:right w:val="none" w:sz="0" w:space="0" w:color="auto"/>
              </w:divBdr>
            </w:div>
            <w:div w:id="1670719947">
              <w:marLeft w:val="0"/>
              <w:marRight w:val="0"/>
              <w:marTop w:val="0"/>
              <w:marBottom w:val="0"/>
              <w:divBdr>
                <w:top w:val="none" w:sz="0" w:space="0" w:color="auto"/>
                <w:left w:val="none" w:sz="0" w:space="0" w:color="auto"/>
                <w:bottom w:val="none" w:sz="0" w:space="0" w:color="auto"/>
                <w:right w:val="none" w:sz="0" w:space="0" w:color="auto"/>
              </w:divBdr>
            </w:div>
            <w:div w:id="1642346945">
              <w:marLeft w:val="0"/>
              <w:marRight w:val="0"/>
              <w:marTop w:val="0"/>
              <w:marBottom w:val="0"/>
              <w:divBdr>
                <w:top w:val="none" w:sz="0" w:space="0" w:color="auto"/>
                <w:left w:val="none" w:sz="0" w:space="0" w:color="auto"/>
                <w:bottom w:val="none" w:sz="0" w:space="0" w:color="auto"/>
                <w:right w:val="none" w:sz="0" w:space="0" w:color="auto"/>
              </w:divBdr>
            </w:div>
            <w:div w:id="1021011369">
              <w:marLeft w:val="0"/>
              <w:marRight w:val="0"/>
              <w:marTop w:val="0"/>
              <w:marBottom w:val="0"/>
              <w:divBdr>
                <w:top w:val="none" w:sz="0" w:space="0" w:color="auto"/>
                <w:left w:val="none" w:sz="0" w:space="0" w:color="auto"/>
                <w:bottom w:val="none" w:sz="0" w:space="0" w:color="auto"/>
                <w:right w:val="none" w:sz="0" w:space="0" w:color="auto"/>
              </w:divBdr>
            </w:div>
            <w:div w:id="903875856">
              <w:marLeft w:val="0"/>
              <w:marRight w:val="0"/>
              <w:marTop w:val="0"/>
              <w:marBottom w:val="0"/>
              <w:divBdr>
                <w:top w:val="none" w:sz="0" w:space="0" w:color="auto"/>
                <w:left w:val="none" w:sz="0" w:space="0" w:color="auto"/>
                <w:bottom w:val="none" w:sz="0" w:space="0" w:color="auto"/>
                <w:right w:val="none" w:sz="0" w:space="0" w:color="auto"/>
              </w:divBdr>
            </w:div>
            <w:div w:id="825557311">
              <w:marLeft w:val="0"/>
              <w:marRight w:val="0"/>
              <w:marTop w:val="0"/>
              <w:marBottom w:val="0"/>
              <w:divBdr>
                <w:top w:val="none" w:sz="0" w:space="0" w:color="auto"/>
                <w:left w:val="none" w:sz="0" w:space="0" w:color="auto"/>
                <w:bottom w:val="none" w:sz="0" w:space="0" w:color="auto"/>
                <w:right w:val="none" w:sz="0" w:space="0" w:color="auto"/>
              </w:divBdr>
            </w:div>
            <w:div w:id="1516924036">
              <w:marLeft w:val="0"/>
              <w:marRight w:val="0"/>
              <w:marTop w:val="0"/>
              <w:marBottom w:val="0"/>
              <w:divBdr>
                <w:top w:val="none" w:sz="0" w:space="0" w:color="auto"/>
                <w:left w:val="none" w:sz="0" w:space="0" w:color="auto"/>
                <w:bottom w:val="none" w:sz="0" w:space="0" w:color="auto"/>
                <w:right w:val="none" w:sz="0" w:space="0" w:color="auto"/>
              </w:divBdr>
            </w:div>
            <w:div w:id="437070314">
              <w:marLeft w:val="0"/>
              <w:marRight w:val="0"/>
              <w:marTop w:val="0"/>
              <w:marBottom w:val="0"/>
              <w:divBdr>
                <w:top w:val="none" w:sz="0" w:space="0" w:color="auto"/>
                <w:left w:val="none" w:sz="0" w:space="0" w:color="auto"/>
                <w:bottom w:val="none" w:sz="0" w:space="0" w:color="auto"/>
                <w:right w:val="none" w:sz="0" w:space="0" w:color="auto"/>
              </w:divBdr>
            </w:div>
            <w:div w:id="635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D6D8F84A25FE48BAC52F21B1BD5386" ma:contentTypeVersion="3" ma:contentTypeDescription="Create a new document." ma:contentTypeScope="" ma:versionID="41480fd111d25ed12569422d9418768b">
  <xsd:schema xmlns:xsd="http://www.w3.org/2001/XMLSchema" xmlns:xs="http://www.w3.org/2001/XMLSchema" xmlns:p="http://schemas.microsoft.com/office/2006/metadata/properties" xmlns:ns2="decbe8b9-f4a0-410b-8467-4a64be275928" targetNamespace="http://schemas.microsoft.com/office/2006/metadata/properties" ma:root="true" ma:fieldsID="d3611f32c937d2b2e97afab09e3e96a1" ns2:_="">
    <xsd:import namespace="decbe8b9-f4a0-410b-8467-4a64be27592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cbe8b9-f4a0-410b-8467-4a64be2759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CC8577-57E8-4348-A725-4983DF803E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E636D2-2B24-42D1-AAF7-A9C3B834FA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cbe8b9-f4a0-410b-8467-4a64be2759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7338CC-2340-4557-81CF-EC520A8B37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COBOL-.NET 8 Converter</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COBOL-.NET 8 Converter</dc:title>
  <dc:subject/>
  <dc:creator>Srinath Reddy Bheemreddy Valla(UST,IN)</dc:creator>
  <cp:keywords/>
  <dc:description/>
  <cp:lastModifiedBy>Rajesh Bhaskaran(UST,IN)</cp:lastModifiedBy>
  <cp:revision>4</cp:revision>
  <dcterms:created xsi:type="dcterms:W3CDTF">2025-08-25T07:49:00Z</dcterms:created>
  <dcterms:modified xsi:type="dcterms:W3CDTF">2025-08-25T10:08:00Z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ffddfa-74ad-4c1f-9757-a38a11902f1c_Enabled">
    <vt:lpwstr>true</vt:lpwstr>
  </property>
  <property fmtid="{D5CDD505-2E9C-101B-9397-08002B2CF9AE}" pid="3" name="MSIP_Label_15ffddfa-74ad-4c1f-9757-a38a11902f1c_SetDate">
    <vt:lpwstr>2025-08-24T17:22:52Z</vt:lpwstr>
  </property>
  <property fmtid="{D5CDD505-2E9C-101B-9397-08002B2CF9AE}" pid="4" name="MSIP_Label_15ffddfa-74ad-4c1f-9757-a38a11902f1c_Method">
    <vt:lpwstr>Standard</vt:lpwstr>
  </property>
  <property fmtid="{D5CDD505-2E9C-101B-9397-08002B2CF9AE}" pid="5" name="MSIP_Label_15ffddfa-74ad-4c1f-9757-a38a11902f1c_Name">
    <vt:lpwstr>UST Internal</vt:lpwstr>
  </property>
  <property fmtid="{D5CDD505-2E9C-101B-9397-08002B2CF9AE}" pid="6" name="MSIP_Label_15ffddfa-74ad-4c1f-9757-a38a11902f1c_SiteId">
    <vt:lpwstr>a4431f4b-c207-4733-9530-34c08a9b2b8d</vt:lpwstr>
  </property>
  <property fmtid="{D5CDD505-2E9C-101B-9397-08002B2CF9AE}" pid="7" name="MSIP_Label_15ffddfa-74ad-4c1f-9757-a38a11902f1c_ActionId">
    <vt:lpwstr>77dcb606-bbf1-44c3-937d-53ddb5ca27fe</vt:lpwstr>
  </property>
  <property fmtid="{D5CDD505-2E9C-101B-9397-08002B2CF9AE}" pid="8" name="MSIP_Label_15ffddfa-74ad-4c1f-9757-a38a11902f1c_ContentBits">
    <vt:lpwstr>0</vt:lpwstr>
  </property>
  <property fmtid="{D5CDD505-2E9C-101B-9397-08002B2CF9AE}" pid="9" name="MSIP_Label_15ffddfa-74ad-4c1f-9757-a38a11902f1c_Tag">
    <vt:lpwstr>10, 3, 0, 1</vt:lpwstr>
  </property>
  <property fmtid="{D5CDD505-2E9C-101B-9397-08002B2CF9AE}" pid="10" name="ContentTypeId">
    <vt:lpwstr>0x01010036D6D8F84A25FE48BAC52F21B1BD5386</vt:lpwstr>
  </property>
</Properties>
</file>